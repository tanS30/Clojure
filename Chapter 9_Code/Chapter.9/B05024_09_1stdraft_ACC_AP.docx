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784D2" w14:textId="77777777" w:rsidR="00B6582F" w:rsidRDefault="003A2D32" w:rsidP="00B6582F">
      <w:pPr>
        <w:pStyle w:val="ChapterNumberPACKT"/>
      </w:pPr>
      <w:commentRangeStart w:id="0"/>
      <w:r>
        <w:t>9</w:t>
      </w:r>
      <w:commentRangeEnd w:id="0"/>
      <w:r w:rsidR="005A2248">
        <w:rPr>
          <w:rStyle w:val="CommentReference"/>
          <w:rFonts w:asciiTheme="minorHAnsi" w:eastAsiaTheme="minorHAnsi" w:hAnsiTheme="minorHAnsi" w:cstheme="minorBidi"/>
          <w:color w:val="auto"/>
          <w:kern w:val="0"/>
        </w:rPr>
        <w:commentReference w:id="0"/>
      </w:r>
    </w:p>
    <w:p w14:paraId="211F5C3C" w14:textId="77777777" w:rsidR="00B6582F" w:rsidRDefault="003A2D32" w:rsidP="00B6582F">
      <w:pPr>
        <w:pStyle w:val="ChapterTitlePACKT"/>
      </w:pPr>
      <w:r>
        <w:t>Reactive Programming</w:t>
      </w:r>
    </w:p>
    <w:p w14:paraId="4B222B82" w14:textId="77777777" w:rsidR="006F4724" w:rsidRDefault="008147EE" w:rsidP="00B6582F">
      <w:pPr>
        <w:pStyle w:val="NormalPACKT"/>
      </w:pPr>
      <w:r>
        <w:t xml:space="preserve">One of the many interesting applications of programming with asynchronous tasks is </w:t>
      </w:r>
      <w:r w:rsidRPr="0093587B">
        <w:rPr>
          <w:rStyle w:val="KeyWordPACKT"/>
        </w:rPr>
        <w:t>reactive programming</w:t>
      </w:r>
      <w:r>
        <w:t xml:space="preserve">. </w:t>
      </w:r>
      <w:r w:rsidR="00432CE8">
        <w:t>This methodology</w:t>
      </w:r>
      <w:r w:rsidR="00037E54">
        <w:t xml:space="preserve"> of programming</w:t>
      </w:r>
      <w:r>
        <w:t xml:space="preserve"> is all about asynchronous</w:t>
      </w:r>
      <w:r w:rsidR="00FF7C35">
        <w:t xml:space="preserve">ly </w:t>
      </w:r>
      <w:r w:rsidR="00745522">
        <w:t xml:space="preserve">reacting to </w:t>
      </w:r>
      <w:r>
        <w:t>change</w:t>
      </w:r>
      <w:r w:rsidR="00FF7C35">
        <w:t>s</w:t>
      </w:r>
      <w:r>
        <w:t xml:space="preserve"> in state.</w:t>
      </w:r>
      <w:r w:rsidR="00745522">
        <w:t xml:space="preserve"> In reactive programming, code is structured in a way that it </w:t>
      </w:r>
      <w:r w:rsidR="00745522" w:rsidRPr="0093587B">
        <w:rPr>
          <w:rStyle w:val="ItalicsPACKT"/>
        </w:rPr>
        <w:t>reacts</w:t>
      </w:r>
      <w:r w:rsidR="00745522">
        <w:t xml:space="preserve"> to changes.</w:t>
      </w:r>
      <w:r>
        <w:t xml:space="preserve"> Generally, this is implemented by using asynchronous </w:t>
      </w:r>
      <w:r w:rsidR="003C799B">
        <w:t>data</w:t>
      </w:r>
      <w:r w:rsidR="00BC56C8">
        <w:t xml:space="preserve"> </w:t>
      </w:r>
      <w:r>
        <w:t>streams</w:t>
      </w:r>
      <w:r w:rsidR="00996F8B">
        <w:t xml:space="preserve">, in which </w:t>
      </w:r>
      <w:r w:rsidR="003C799B">
        <w:t xml:space="preserve">data and </w:t>
      </w:r>
      <w:r w:rsidR="0093114D">
        <w:t>events are propagated asynchronously</w:t>
      </w:r>
      <w:r w:rsidR="009D1A4B">
        <w:t xml:space="preserve"> </w:t>
      </w:r>
      <w:r w:rsidR="00A8591E">
        <w:t>through a program</w:t>
      </w:r>
      <w:r w:rsidR="00996F8B">
        <w:t>.</w:t>
      </w:r>
      <w:r w:rsidR="00B248E1">
        <w:t xml:space="preserve"> In fact, there are quite a few interesting variants of reactive programming. </w:t>
      </w:r>
      <w:r w:rsidR="00FF7C35">
        <w:t xml:space="preserve"> </w:t>
      </w:r>
      <w:r w:rsidR="00156930">
        <w:t>E</w:t>
      </w:r>
      <w:r w:rsidR="00BC56C8">
        <w:t>vent</w:t>
      </w:r>
      <w:r w:rsidR="00156930">
        <w:t xml:space="preserve"> streams are</w:t>
      </w:r>
      <w:r w:rsidR="00BC56C8">
        <w:t xml:space="preserve"> quite similar to channel</w:t>
      </w:r>
      <w:r w:rsidR="00156930">
        <w:t>s</w:t>
      </w:r>
      <w:r w:rsidR="00BC56C8">
        <w:t>, except for the fact that channels are not implicitly asynchronous.</w:t>
      </w:r>
      <w:r w:rsidR="009E49CB">
        <w:t xml:space="preserve"> </w:t>
      </w:r>
    </w:p>
    <w:p w14:paraId="78EBFF87" w14:textId="77777777" w:rsidR="008147EE" w:rsidRDefault="00FF7C35" w:rsidP="00B6582F">
      <w:pPr>
        <w:pStyle w:val="NormalPACKT"/>
      </w:pPr>
      <w:r>
        <w:t xml:space="preserve">Reactive programming is particularly useful in designing </w:t>
      </w:r>
      <w:r w:rsidR="00930C8B">
        <w:t xml:space="preserve">graphical </w:t>
      </w:r>
      <w:r>
        <w:t xml:space="preserve">user interfaces, where changes </w:t>
      </w:r>
      <w:r w:rsidR="00930C8B">
        <w:t xml:space="preserve">in internal state of an application </w:t>
      </w:r>
      <w:r>
        <w:t xml:space="preserve">must </w:t>
      </w:r>
      <w:r w:rsidR="00930C8B">
        <w:t>asynchronously trickle down to the user inte</w:t>
      </w:r>
      <w:r w:rsidR="00230ED9">
        <w:t>rface.</w:t>
      </w:r>
      <w:r w:rsidR="006F4724">
        <w:t xml:space="preserve"> </w:t>
      </w:r>
      <w:r w:rsidR="0093107C">
        <w:t>A</w:t>
      </w:r>
      <w:r w:rsidR="006F4724">
        <w:t xml:space="preserve"> program </w:t>
      </w:r>
      <w:r w:rsidR="0093107C">
        <w:t xml:space="preserve">is thus segregated </w:t>
      </w:r>
      <w:r w:rsidR="006F4724">
        <w:t>into events and logic that is executed on those events.</w:t>
      </w:r>
      <w:r w:rsidR="008643F2">
        <w:t xml:space="preserve"> For programmers used to </w:t>
      </w:r>
      <w:r w:rsidR="00983FFE">
        <w:t xml:space="preserve">imperative and </w:t>
      </w:r>
      <w:r w:rsidR="008643F2">
        <w:t xml:space="preserve">object-oriented programming techniques, the hardest part of reactive programming is thinking </w:t>
      </w:r>
      <w:r w:rsidR="00F41B85">
        <w:t xml:space="preserve">in </w:t>
      </w:r>
      <w:r w:rsidR="008643F2">
        <w:t xml:space="preserve">reactive </w:t>
      </w:r>
      <w:r w:rsidR="00F41B85">
        <w:t xml:space="preserve">abstractions and letting go of old habits </w:t>
      </w:r>
      <w:r w:rsidR="00161CC1">
        <w:t xml:space="preserve">like mutating </w:t>
      </w:r>
      <w:r w:rsidR="00141634">
        <w:t>state</w:t>
      </w:r>
      <w:r w:rsidR="008643F2">
        <w:t>.</w:t>
      </w:r>
      <w:r w:rsidR="00934A28">
        <w:t xml:space="preserve"> However, if you’ve been paying attention so far and have started thinking </w:t>
      </w:r>
      <w:r w:rsidR="00254D5D">
        <w:t xml:space="preserve">with immutability and </w:t>
      </w:r>
      <w:r w:rsidR="00934A28">
        <w:t xml:space="preserve">functions, you’ll </w:t>
      </w:r>
      <w:r w:rsidR="008A3169">
        <w:t xml:space="preserve">find </w:t>
      </w:r>
      <w:r w:rsidR="00934A28">
        <w:t xml:space="preserve">reactive programming </w:t>
      </w:r>
      <w:r w:rsidR="00D958F7">
        <w:t>quite natural</w:t>
      </w:r>
      <w:r w:rsidR="00934A28">
        <w:t>.</w:t>
      </w:r>
    </w:p>
    <w:p w14:paraId="10B6CE10" w14:textId="77777777" w:rsidR="00930C8B" w:rsidRDefault="00930C8B" w:rsidP="00B6582F">
      <w:pPr>
        <w:pStyle w:val="NormalPACKT"/>
      </w:pPr>
      <w:r>
        <w:t>In this chapter, we will explore a few interesting forms of reactive programming</w:t>
      </w:r>
      <w:r w:rsidR="008E11BA">
        <w:t xml:space="preserve"> through </w:t>
      </w:r>
      <w:proofErr w:type="spellStart"/>
      <w:r w:rsidR="008E11BA">
        <w:t>Clojure</w:t>
      </w:r>
      <w:proofErr w:type="spellEnd"/>
      <w:r w:rsidR="008E11BA">
        <w:t xml:space="preserve"> </w:t>
      </w:r>
      <w:r w:rsidR="005255DD">
        <w:t xml:space="preserve">and </w:t>
      </w:r>
      <w:proofErr w:type="spellStart"/>
      <w:r w:rsidR="005255DD">
        <w:t>ClojureScript</w:t>
      </w:r>
      <w:proofErr w:type="spellEnd"/>
      <w:r w:rsidR="005255DD">
        <w:t xml:space="preserve"> </w:t>
      </w:r>
      <w:r w:rsidR="008E11BA">
        <w:t>libraries</w:t>
      </w:r>
      <w:r>
        <w:t xml:space="preserve">. </w:t>
      </w:r>
      <w:r w:rsidR="00BC56C8">
        <w:t xml:space="preserve">We will also demonstrate </w:t>
      </w:r>
      <w:r w:rsidR="008E11BA">
        <w:t>how we can build user interfaces using reactive programming towards the end of the chapter.</w:t>
      </w:r>
    </w:p>
    <w:p w14:paraId="500C0491" w14:textId="77777777" w:rsidR="00325305" w:rsidRDefault="008C632B" w:rsidP="00026657">
      <w:pPr>
        <w:pStyle w:val="Heading1"/>
      </w:pPr>
      <w:commentRangeStart w:id="2"/>
      <w:r>
        <w:t xml:space="preserve">Reactive Programming with </w:t>
      </w:r>
      <w:proofErr w:type="spellStart"/>
      <w:r>
        <w:t>Fibers</w:t>
      </w:r>
      <w:proofErr w:type="spellEnd"/>
      <w:r>
        <w:t xml:space="preserve"> and Dataflow Variables</w:t>
      </w:r>
      <w:commentRangeEnd w:id="2"/>
      <w:r w:rsidR="00AD26AE">
        <w:rPr>
          <w:rStyle w:val="CommentReference"/>
          <w:rFonts w:asciiTheme="minorHAnsi" w:eastAsiaTheme="minorHAnsi" w:hAnsiTheme="minorHAnsi" w:cstheme="minorBidi"/>
          <w:b w:val="0"/>
          <w:bCs/>
          <w:iCs w:val="0"/>
          <w:color w:val="auto"/>
          <w:kern w:val="0"/>
        </w:rPr>
        <w:commentReference w:id="2"/>
      </w:r>
    </w:p>
    <w:p w14:paraId="781816D3" w14:textId="77777777" w:rsidR="00745522" w:rsidRDefault="00745522" w:rsidP="007C31FE">
      <w:pPr>
        <w:pStyle w:val="NormalPACKT"/>
      </w:pPr>
      <w:r w:rsidRPr="00955FEF">
        <w:rPr>
          <w:rStyle w:val="ItalicsPACKT"/>
        </w:rPr>
        <w:t>Dataflow programming</w:t>
      </w:r>
      <w:r>
        <w:t xml:space="preserve"> is one of the simplest forms of reactive programming.</w:t>
      </w:r>
      <w:r w:rsidR="00B671CB">
        <w:t xml:space="preserve"> In dataflow programming, computations are described by composing variables without bothering about when these variables are set to a value. Such variables are also called </w:t>
      </w:r>
      <w:r w:rsidR="00B671CB" w:rsidRPr="00955FEF">
        <w:rPr>
          <w:rStyle w:val="KeyWordPACKT"/>
        </w:rPr>
        <w:t>dataflow variables</w:t>
      </w:r>
      <w:r w:rsidR="00B671CB">
        <w:t>, and they will trigger computations that refer to them once they are set. The Pulsar library</w:t>
      </w:r>
      <w:r w:rsidR="00907B3A">
        <w:t xml:space="preserve"> (</w:t>
      </w:r>
      <w:r w:rsidR="00907B3A" w:rsidRPr="00907B3A">
        <w:rPr>
          <w:rStyle w:val="URLPACKT"/>
        </w:rPr>
        <w:t>https://</w:t>
      </w:r>
      <w:proofErr w:type="spellStart"/>
      <w:r w:rsidR="00907B3A" w:rsidRPr="00907B3A">
        <w:rPr>
          <w:rStyle w:val="URLPACKT"/>
        </w:rPr>
        <w:t>github.com</w:t>
      </w:r>
      <w:proofErr w:type="spellEnd"/>
      <w:r w:rsidR="00907B3A" w:rsidRPr="00907B3A">
        <w:rPr>
          <w:rStyle w:val="URLPACKT"/>
        </w:rPr>
        <w:t>/</w:t>
      </w:r>
      <w:proofErr w:type="spellStart"/>
      <w:r w:rsidR="00907B3A" w:rsidRPr="00907B3A">
        <w:rPr>
          <w:rStyle w:val="URLPACKT"/>
        </w:rPr>
        <w:t>puniverse</w:t>
      </w:r>
      <w:proofErr w:type="spellEnd"/>
      <w:r w:rsidR="00907B3A" w:rsidRPr="00907B3A">
        <w:rPr>
          <w:rStyle w:val="URLPACKT"/>
        </w:rPr>
        <w:t>/pulsar</w:t>
      </w:r>
      <w:r w:rsidR="00907B3A">
        <w:t xml:space="preserve">) </w:t>
      </w:r>
      <w:r w:rsidR="00B671CB">
        <w:t xml:space="preserve">provides a couple useful constructs for dataflow programming. These constructs can also be used with </w:t>
      </w:r>
      <w:commentRangeStart w:id="3"/>
      <w:r w:rsidR="00B671CB">
        <w:lastRenderedPageBreak/>
        <w:t xml:space="preserve">Pulsar </w:t>
      </w:r>
      <w:r w:rsidR="00B671CB" w:rsidRPr="00955FEF">
        <w:rPr>
          <w:rStyle w:val="KeyWordPACKT"/>
        </w:rPr>
        <w:t>fibers</w:t>
      </w:r>
      <w:r w:rsidR="00B671CB">
        <w:t xml:space="preserve">, which we briefly talked about in </w:t>
      </w:r>
      <w:r w:rsidR="00B671CB" w:rsidRPr="002740A1">
        <w:rPr>
          <w:rStyle w:val="ItalicsPACKT"/>
        </w:rPr>
        <w:t>Chapter 8</w:t>
      </w:r>
      <w:r w:rsidR="00B671CB">
        <w:t xml:space="preserve">. </w:t>
      </w:r>
      <w:commentRangeEnd w:id="3"/>
      <w:r w:rsidR="00D742BB">
        <w:rPr>
          <w:rStyle w:val="CommentReference"/>
          <w:rFonts w:asciiTheme="minorHAnsi" w:eastAsiaTheme="minorHAnsi" w:hAnsiTheme="minorHAnsi" w:cstheme="minorBidi"/>
          <w:bCs/>
          <w:lang w:val="en-GB"/>
        </w:rPr>
        <w:commentReference w:id="3"/>
      </w:r>
      <w:r w:rsidR="00B671CB">
        <w:t xml:space="preserve">In this section, we will </w:t>
      </w:r>
      <w:r w:rsidR="003741A2">
        <w:t>explore</w:t>
      </w:r>
      <w:r w:rsidR="00B671CB">
        <w:t xml:space="preserve"> the </w:t>
      </w:r>
      <w:r w:rsidR="00C90F60">
        <w:t xml:space="preserve">basics of </w:t>
      </w:r>
      <w:r w:rsidR="00B671CB">
        <w:t xml:space="preserve">fibers and dataflow variables </w:t>
      </w:r>
      <w:r w:rsidR="00481DF9">
        <w:t>from</w:t>
      </w:r>
      <w:r w:rsidR="00B671CB">
        <w:t xml:space="preserve"> the Pulsar library.</w:t>
      </w:r>
    </w:p>
    <w:p w14:paraId="4F3088EC" w14:textId="77777777" w:rsidR="006A5D62" w:rsidRPr="006C2D40" w:rsidRDefault="006A5D62" w:rsidP="006A5D62">
      <w:pPr>
        <w:pStyle w:val="InformationBoxPACKT"/>
      </w:pPr>
      <w:r w:rsidRPr="006C2D40">
        <w:t>The following library dependencies are required for the upcoming examples.</w:t>
      </w:r>
    </w:p>
    <w:p w14:paraId="1401B1B6" w14:textId="77777777" w:rsidR="006A5D62" w:rsidRPr="006C2D40" w:rsidRDefault="006A5D62" w:rsidP="00D742BB">
      <w:pPr>
        <w:pStyle w:val="CodeWithinInformationBoxPACKT"/>
        <w:pPrChange w:id="4" w:author="Aishwarya Pandere" w:date="2015-12-22T09:47:00Z">
          <w:pPr>
            <w:pStyle w:val="InformationBoxPACKT"/>
          </w:pPr>
        </w:pPrChange>
      </w:pPr>
      <w:commentRangeStart w:id="5"/>
      <w:r w:rsidRPr="006C2D40">
        <w:t>[</w:t>
      </w:r>
      <w:proofErr w:type="spellStart"/>
      <w:proofErr w:type="gramStart"/>
      <w:r w:rsidRPr="006C2D40">
        <w:t>co.paralleluniverse</w:t>
      </w:r>
      <w:proofErr w:type="spellEnd"/>
      <w:r w:rsidRPr="006C2D40">
        <w:t>/quasar-core</w:t>
      </w:r>
      <w:proofErr w:type="gramEnd"/>
      <w:r w:rsidRPr="006C2D40">
        <w:t xml:space="preserve"> "0.7.3"]</w:t>
      </w:r>
    </w:p>
    <w:p w14:paraId="200B3CC8" w14:textId="77777777" w:rsidR="006A5D62" w:rsidRPr="006C2D40" w:rsidRDefault="006A5D62" w:rsidP="00D742BB">
      <w:pPr>
        <w:pStyle w:val="CodeWithinInformationBoxPACKT"/>
        <w:pPrChange w:id="6" w:author="Aishwarya Pandere" w:date="2015-12-22T09:47:00Z">
          <w:pPr>
            <w:pStyle w:val="InformationBoxPACKT"/>
          </w:pPr>
        </w:pPrChange>
      </w:pPr>
      <w:r w:rsidRPr="006C2D40">
        <w:t>[</w:t>
      </w:r>
      <w:proofErr w:type="spellStart"/>
      <w:proofErr w:type="gramStart"/>
      <w:r w:rsidRPr="006C2D40">
        <w:t>co.paralleluniverse</w:t>
      </w:r>
      <w:proofErr w:type="spellEnd"/>
      <w:r w:rsidRPr="006C2D40">
        <w:t>/pulsar</w:t>
      </w:r>
      <w:proofErr w:type="gramEnd"/>
      <w:r w:rsidRPr="006C2D40">
        <w:t xml:space="preserve"> "0.7.3"]</w:t>
      </w:r>
      <w:commentRangeEnd w:id="5"/>
      <w:r w:rsidR="00B206FB">
        <w:rPr>
          <w:rStyle w:val="CommentReference"/>
          <w:rFonts w:asciiTheme="minorHAnsi" w:eastAsiaTheme="minorHAnsi" w:hAnsiTheme="minorHAnsi" w:cstheme="minorBidi"/>
          <w:lang w:val="en-GB"/>
        </w:rPr>
        <w:commentReference w:id="5"/>
      </w:r>
    </w:p>
    <w:p w14:paraId="6A2777D4" w14:textId="77777777" w:rsidR="006A5D62" w:rsidRPr="006C2D40" w:rsidRDefault="00D36C09" w:rsidP="006A5D62">
      <w:pPr>
        <w:pStyle w:val="InformationBoxPACKT"/>
      </w:pPr>
      <w:r>
        <w:t xml:space="preserve">Your </w:t>
      </w:r>
      <w:proofErr w:type="spellStart"/>
      <w:r w:rsidRPr="00D36C09">
        <w:rPr>
          <w:rStyle w:val="CodeInTextPACKT"/>
        </w:rPr>
        <w:t>project.clj</w:t>
      </w:r>
      <w:proofErr w:type="spellEnd"/>
      <w:r>
        <w:t xml:space="preserve"> file must also contain the following entries.</w:t>
      </w:r>
    </w:p>
    <w:p w14:paraId="072D028B" w14:textId="77777777" w:rsidR="006A5D62" w:rsidRPr="006C2D40" w:rsidRDefault="006A5D62" w:rsidP="00D742BB">
      <w:pPr>
        <w:pStyle w:val="CodeWithinInformationBoxPACKT"/>
        <w:pPrChange w:id="7" w:author="Aishwarya Pandere" w:date="2015-12-22T09:48:00Z">
          <w:pPr>
            <w:pStyle w:val="InformationBoxPACKT"/>
          </w:pPr>
        </w:pPrChange>
      </w:pPr>
      <w:commentRangeStart w:id="8"/>
      <w:r w:rsidRPr="006C2D40">
        <w:t xml:space="preserve">  </w:t>
      </w:r>
      <w:proofErr w:type="gramStart"/>
      <w:r w:rsidRPr="006C2D40">
        <w:t>:java</w:t>
      </w:r>
      <w:proofErr w:type="gramEnd"/>
      <w:r w:rsidRPr="006C2D40">
        <w:t>-agents [[</w:t>
      </w:r>
      <w:proofErr w:type="spellStart"/>
      <w:r w:rsidRPr="006C2D40">
        <w:t>co.paralleluniverse</w:t>
      </w:r>
      <w:proofErr w:type="spellEnd"/>
      <w:r w:rsidRPr="006C2D40">
        <w:t>/quasar-core "0.7.3"]]</w:t>
      </w:r>
    </w:p>
    <w:p w14:paraId="64C75201" w14:textId="77777777" w:rsidR="006A5D62" w:rsidRPr="006C2D40" w:rsidRDefault="006A5D62" w:rsidP="00D742BB">
      <w:pPr>
        <w:pStyle w:val="CodeWithinInformationBoxPACKT"/>
        <w:pPrChange w:id="9" w:author="Aishwarya Pandere" w:date="2015-12-22T09:48:00Z">
          <w:pPr>
            <w:pStyle w:val="InformationBoxPACKT"/>
          </w:pPr>
        </w:pPrChange>
      </w:pPr>
      <w:r w:rsidRPr="006C2D40">
        <w:t xml:space="preserve">  </w:t>
      </w:r>
      <w:proofErr w:type="gramStart"/>
      <w:r w:rsidRPr="006C2D40">
        <w:t>:</w:t>
      </w:r>
      <w:proofErr w:type="spellStart"/>
      <w:r w:rsidRPr="006C2D40">
        <w:t>jvm</w:t>
      </w:r>
      <w:proofErr w:type="spellEnd"/>
      <w:proofErr w:type="gramEnd"/>
      <w:r w:rsidRPr="006C2D40">
        <w:t>-opts ["-</w:t>
      </w:r>
      <w:proofErr w:type="spellStart"/>
      <w:r w:rsidRPr="006C2D40">
        <w:t>Dco.paralleluniverse.pulsar.instrument.auto</w:t>
      </w:r>
      <w:proofErr w:type="spellEnd"/>
      <w:r w:rsidRPr="006C2D40">
        <w:t>=all"]</w:t>
      </w:r>
      <w:commentRangeEnd w:id="8"/>
      <w:r w:rsidR="00B206FB">
        <w:rPr>
          <w:rStyle w:val="CommentReference"/>
          <w:rFonts w:asciiTheme="minorHAnsi" w:eastAsiaTheme="minorHAnsi" w:hAnsiTheme="minorHAnsi" w:cstheme="minorBidi"/>
          <w:lang w:val="en-GB"/>
        </w:rPr>
        <w:commentReference w:id="8"/>
      </w:r>
    </w:p>
    <w:p w14:paraId="4DA1E374" w14:textId="77777777" w:rsidR="006A5D62" w:rsidRPr="006C2D40" w:rsidRDefault="006A5D62" w:rsidP="006A5D62">
      <w:pPr>
        <w:pStyle w:val="InformationBoxPACKT"/>
      </w:pPr>
      <w:r w:rsidRPr="006C2D40">
        <w:t>Also, the following namespaces must be included in your namespace declaration.</w:t>
      </w:r>
    </w:p>
    <w:p w14:paraId="569FB2FB" w14:textId="77777777" w:rsidR="006A5D62" w:rsidRDefault="006A5D62" w:rsidP="00D742BB">
      <w:pPr>
        <w:pStyle w:val="CodeWithinInformationBoxPACKT"/>
        <w:pPrChange w:id="10" w:author="Aishwarya Pandere" w:date="2015-12-22T09:48:00Z">
          <w:pPr>
            <w:pStyle w:val="InformationBoxPACKT"/>
          </w:pPr>
        </w:pPrChange>
      </w:pPr>
      <w:commentRangeStart w:id="11"/>
      <w:r>
        <w:t>(</w:t>
      </w:r>
      <w:proofErr w:type="gramStart"/>
      <w:r>
        <w:t>ns</w:t>
      </w:r>
      <w:proofErr w:type="gramEnd"/>
      <w:r>
        <w:t xml:space="preserve"> my-namespace</w:t>
      </w:r>
    </w:p>
    <w:p w14:paraId="47A218DB" w14:textId="77777777" w:rsidR="006A5D62" w:rsidRDefault="006A5D62" w:rsidP="00D742BB">
      <w:pPr>
        <w:pStyle w:val="CodeWithinInformationBoxPACKT"/>
        <w:pPrChange w:id="12" w:author="Aishwarya Pandere" w:date="2015-12-22T09:48:00Z">
          <w:pPr>
            <w:pStyle w:val="InformationBoxPACKT"/>
          </w:pPr>
        </w:pPrChange>
      </w:pPr>
      <w:r>
        <w:t xml:space="preserve">  (</w:t>
      </w:r>
      <w:proofErr w:type="gramStart"/>
      <w:r>
        <w:t>:require</w:t>
      </w:r>
      <w:proofErr w:type="gramEnd"/>
      <w:r>
        <w:t xml:space="preserve"> [</w:t>
      </w:r>
      <w:proofErr w:type="spellStart"/>
      <w:r>
        <w:t>co.paralleluniverse.pulsar.core</w:t>
      </w:r>
      <w:proofErr w:type="spellEnd"/>
      <w:r>
        <w:t xml:space="preserve"> :as pc]</w:t>
      </w:r>
    </w:p>
    <w:p w14:paraId="30A062F3" w14:textId="77777777" w:rsidR="006A5D62" w:rsidRDefault="006A5D62" w:rsidP="00D742BB">
      <w:pPr>
        <w:pStyle w:val="CodeWithinInformationBoxPACKT"/>
        <w:pPrChange w:id="13" w:author="Aishwarya Pandere" w:date="2015-12-22T09:48:00Z">
          <w:pPr>
            <w:pStyle w:val="InformationBoxPACKT"/>
          </w:pPr>
        </w:pPrChange>
      </w:pPr>
      <w:r>
        <w:t xml:space="preserve">            [</w:t>
      </w:r>
      <w:proofErr w:type="spellStart"/>
      <w:proofErr w:type="gramStart"/>
      <w:r>
        <w:t>co.paralleluniverse.pulsar.dataflow</w:t>
      </w:r>
      <w:proofErr w:type="spellEnd"/>
      <w:r>
        <w:t xml:space="preserve"> :as</w:t>
      </w:r>
      <w:proofErr w:type="gramEnd"/>
      <w:r>
        <w:t xml:space="preserve"> </w:t>
      </w:r>
      <w:proofErr w:type="spellStart"/>
      <w:r>
        <w:t>pd</w:t>
      </w:r>
      <w:proofErr w:type="spellEnd"/>
      <w:r>
        <w:t>]))</w:t>
      </w:r>
      <w:commentRangeEnd w:id="11"/>
      <w:r w:rsidR="00B206FB">
        <w:rPr>
          <w:rStyle w:val="CommentReference"/>
          <w:rFonts w:asciiTheme="minorHAnsi" w:eastAsiaTheme="minorHAnsi" w:hAnsiTheme="minorHAnsi" w:cstheme="minorBidi"/>
          <w:lang w:val="en-GB"/>
        </w:rPr>
        <w:commentReference w:id="11"/>
      </w:r>
    </w:p>
    <w:p w14:paraId="1400D281" w14:textId="77777777" w:rsidR="0007613B" w:rsidRDefault="0007613B" w:rsidP="007C31FE">
      <w:pPr>
        <w:pStyle w:val="NormalPACKT"/>
      </w:pPr>
      <w:r>
        <w:t xml:space="preserve">The elementary abstraction of an asynchronous task in Pulsar library is a fiber. Fibers are scheduled for execution on fork-join based thread pools, and we can create a large number of fibers without regard to the number of available processors or cores. Fibers can be created using the </w:t>
      </w:r>
      <w:r w:rsidRPr="009E1F5E">
        <w:rPr>
          <w:rStyle w:val="CodeInTextPACKT"/>
        </w:rPr>
        <w:t>spawn-fiber</w:t>
      </w:r>
      <w:r>
        <w:t xml:space="preserve"> and </w:t>
      </w:r>
      <w:r w:rsidRPr="009E1F5E">
        <w:rPr>
          <w:rStyle w:val="CodeInTextPACKT"/>
        </w:rPr>
        <w:t>fiber</w:t>
      </w:r>
      <w:r>
        <w:t xml:space="preserve"> macros from the </w:t>
      </w:r>
      <w:proofErr w:type="spellStart"/>
      <w:r w:rsidRPr="009E1F5E">
        <w:rPr>
          <w:rStyle w:val="CodeInTextPACKT"/>
        </w:rPr>
        <w:t>co.paralleluniverse.pulsar.core</w:t>
      </w:r>
      <w:proofErr w:type="spellEnd"/>
      <w:r>
        <w:t xml:space="preserve"> namespace. The </w:t>
      </w:r>
      <w:r w:rsidRPr="001F65B3">
        <w:rPr>
          <w:rStyle w:val="CodeInTextPACKT"/>
        </w:rPr>
        <w:t>spawn-fiber</w:t>
      </w:r>
      <w:r>
        <w:t xml:space="preserve"> macro must be passed a function that takes no arguments, and the </w:t>
      </w:r>
      <w:r w:rsidRPr="001F65B3">
        <w:rPr>
          <w:rStyle w:val="CodeInTextPACKT"/>
        </w:rPr>
        <w:t>fiber</w:t>
      </w:r>
      <w:r>
        <w:t xml:space="preserve"> form must be passed a body of expression. Both of these forms will create a fiber on which the function or body of expressions passed to them is executed. </w:t>
      </w:r>
      <w:r w:rsidR="00D34FA0">
        <w:t xml:space="preserve">The </w:t>
      </w:r>
      <w:r w:rsidR="00D34FA0" w:rsidRPr="001F65B3">
        <w:rPr>
          <w:rStyle w:val="CodeInTextPACKT"/>
        </w:rPr>
        <w:t>join</w:t>
      </w:r>
      <w:r w:rsidR="00D34FA0">
        <w:t xml:space="preserve"> function from the </w:t>
      </w:r>
      <w:proofErr w:type="spellStart"/>
      <w:r w:rsidR="009E1F5E" w:rsidRPr="009E1F5E">
        <w:rPr>
          <w:rStyle w:val="CodeInTextPACKT"/>
        </w:rPr>
        <w:t>co.paralleluniverse.pulsar.core</w:t>
      </w:r>
      <w:proofErr w:type="spellEnd"/>
      <w:r w:rsidR="00D34FA0">
        <w:t xml:space="preserve"> namespace can be used to retrieve the value returned by a fiber.</w:t>
      </w:r>
    </w:p>
    <w:p w14:paraId="7E986A9D" w14:textId="77777777" w:rsidR="0007613B" w:rsidRDefault="009E1F5E" w:rsidP="007C31FE">
      <w:pPr>
        <w:pStyle w:val="NormalPACKT"/>
      </w:pPr>
      <w:r>
        <w:t>A</w:t>
      </w:r>
      <w:r w:rsidR="0007613B">
        <w:t>n important rule we must keep in mind while dealing with fibers</w:t>
      </w:r>
      <w:r>
        <w:t xml:space="preserve"> is that we</w:t>
      </w:r>
      <w:r w:rsidR="0007613B">
        <w:t xml:space="preserve"> must never call methods or functions that manipulate the current thread of execution from within a fiber. Instead, we must use fiber-specific functions from the </w:t>
      </w:r>
      <w:proofErr w:type="spellStart"/>
      <w:r w:rsidRPr="009E1F5E">
        <w:rPr>
          <w:rStyle w:val="CodeInTextPACKT"/>
        </w:rPr>
        <w:t>co.paralleluniverse.pulsar.core</w:t>
      </w:r>
      <w:proofErr w:type="spellEnd"/>
      <w:r w:rsidR="0007613B">
        <w:t xml:space="preserve"> namespace to perform these operations. </w:t>
      </w:r>
      <w:r w:rsidR="004A0DEB">
        <w:t xml:space="preserve">For example, calling the </w:t>
      </w:r>
      <w:proofErr w:type="spellStart"/>
      <w:r w:rsidR="004A0DEB" w:rsidRPr="009E1F5E">
        <w:rPr>
          <w:rStyle w:val="CodeInTextPACKT"/>
        </w:rPr>
        <w:t>java.lang.Thread</w:t>
      </w:r>
      <w:proofErr w:type="spellEnd"/>
      <w:r w:rsidR="004A0DEB" w:rsidRPr="009E1F5E">
        <w:rPr>
          <w:rStyle w:val="CodeInTextPACKT"/>
        </w:rPr>
        <w:t>/sleep</w:t>
      </w:r>
      <w:r w:rsidR="004A0DEB">
        <w:t xml:space="preserve"> method in a fiber must be avoided. Instead, t</w:t>
      </w:r>
      <w:r w:rsidR="0007613B">
        <w:t xml:space="preserve">he </w:t>
      </w:r>
      <w:r w:rsidR="0007613B" w:rsidRPr="001B09AC">
        <w:rPr>
          <w:rStyle w:val="CodeInTextPACKT"/>
        </w:rPr>
        <w:t>sleep</w:t>
      </w:r>
      <w:r w:rsidR="0007613B">
        <w:t xml:space="preserve"> function from the </w:t>
      </w:r>
      <w:proofErr w:type="spellStart"/>
      <w:r w:rsidRPr="009E1F5E">
        <w:rPr>
          <w:rStyle w:val="CodeInTextPACKT"/>
        </w:rPr>
        <w:t>co.paralleluniverse.pulsar.core</w:t>
      </w:r>
      <w:proofErr w:type="spellEnd"/>
      <w:r w:rsidR="0007613B">
        <w:t xml:space="preserve"> namespace can be used to suspend the current fiber for </w:t>
      </w:r>
      <w:r w:rsidR="001F65B3">
        <w:t>a given number of milliseconds.</w:t>
      </w:r>
    </w:p>
    <w:p w14:paraId="383EFB60" w14:textId="77777777" w:rsidR="00277F6B" w:rsidRPr="007F3006" w:rsidRDefault="007F3006" w:rsidP="007F3006">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w:t>
      </w:r>
      <w:proofErr w:type="spellStart"/>
      <w:r w:rsidRPr="00CB71D1">
        <w:rPr>
          <w:rStyle w:val="CodeInTextPACKT"/>
        </w:rPr>
        <w:t>c</w:t>
      </w:r>
      <w:r>
        <w:rPr>
          <w:rStyle w:val="CodeInTextPACKT"/>
        </w:rPr>
        <w:t>9</w:t>
      </w:r>
      <w:proofErr w:type="spellEnd"/>
      <w:r w:rsidRPr="00CB71D1">
        <w:rPr>
          <w:rStyle w:val="CodeInTextPACKT"/>
        </w:rPr>
        <w:t>/</w:t>
      </w:r>
      <w:proofErr w:type="spellStart"/>
      <w:r>
        <w:rPr>
          <w:rStyle w:val="CodeInTextPACKT"/>
        </w:rPr>
        <w:t>fibers</w:t>
      </w:r>
      <w:r w:rsidRPr="00323DB1">
        <w:rPr>
          <w:rStyle w:val="CodeInTextPACKT"/>
        </w:rPr>
        <w:t>.clj</w:t>
      </w:r>
      <w:proofErr w:type="spellEnd"/>
      <w:r>
        <w:rPr>
          <w:lang w:val="en-GB"/>
        </w:rPr>
        <w:t xml:space="preserve"> of the books source code.</w:t>
      </w:r>
    </w:p>
    <w:p w14:paraId="633E72E8" w14:textId="77777777" w:rsidR="00AA762A" w:rsidRDefault="00067008" w:rsidP="007C31FE">
      <w:pPr>
        <w:pStyle w:val="NormalPACKT"/>
      </w:pPr>
      <w:r>
        <w:lastRenderedPageBreak/>
        <w:t xml:space="preserve">For example, we can add two numbers using a fiber as shown in </w:t>
      </w:r>
      <w:r w:rsidRPr="00BE1479">
        <w:rPr>
          <w:rStyle w:val="ItalicsPACKT"/>
        </w:rPr>
        <w:t>Example 9.1</w:t>
      </w:r>
      <w:r>
        <w:t xml:space="preserve"> below. Of course, using a fiber for such a trivial operation has no practical use, and it is only shown here to demonstrate how we can create a fiber and obtain the value returned by a fiber.</w:t>
      </w:r>
    </w:p>
    <w:p w14:paraId="6DCB10BC" w14:textId="77777777" w:rsidR="00DC3DFB" w:rsidRPr="00DC3DFB" w:rsidRDefault="00DC3DFB" w:rsidP="007C31FE">
      <w:pPr>
        <w:pStyle w:val="NormalPACKT"/>
        <w:rPr>
          <w:rStyle w:val="ItalicsPACKT"/>
        </w:rPr>
      </w:pPr>
      <w:proofErr w:type="gramStart"/>
      <w:r w:rsidRPr="00DC3DFB">
        <w:rPr>
          <w:rStyle w:val="ItalicsPACKT"/>
        </w:rPr>
        <w:t>Example 9.1.</w:t>
      </w:r>
      <w:proofErr w:type="gramEnd"/>
      <w:r w:rsidRPr="00DC3DFB">
        <w:rPr>
          <w:rStyle w:val="ItalicsPACKT"/>
        </w:rPr>
        <w:t xml:space="preserve"> </w:t>
      </w:r>
      <w:r w:rsidR="00723945">
        <w:rPr>
          <w:rStyle w:val="ItalicsPACKT"/>
        </w:rPr>
        <w:t>Adding two numbers with a fiber</w:t>
      </w:r>
    </w:p>
    <w:p w14:paraId="224DF010" w14:textId="77777777" w:rsidR="00B224E9" w:rsidRDefault="00B224E9" w:rsidP="00B224E9">
      <w:pPr>
        <w:pStyle w:val="CodePACKT"/>
      </w:pPr>
      <w:r>
        <w:t>(</w:t>
      </w:r>
      <w:proofErr w:type="spellStart"/>
      <w:proofErr w:type="gramStart"/>
      <w:r>
        <w:t>defn</w:t>
      </w:r>
      <w:proofErr w:type="spellEnd"/>
      <w:proofErr w:type="gramEnd"/>
      <w:r>
        <w:t xml:space="preserve"> add-with-fiber [a b]</w:t>
      </w:r>
    </w:p>
    <w:p w14:paraId="22FF61B8" w14:textId="77777777" w:rsidR="00B224E9" w:rsidRDefault="00B224E9" w:rsidP="00B224E9">
      <w:pPr>
        <w:pStyle w:val="CodePACKT"/>
      </w:pPr>
      <w:r>
        <w:t xml:space="preserve">  (</w:t>
      </w:r>
      <w:proofErr w:type="gramStart"/>
      <w:r>
        <w:t>let</w:t>
      </w:r>
      <w:proofErr w:type="gramEnd"/>
      <w:r>
        <w:t xml:space="preserve"> [f (pc/spawn-fiber</w:t>
      </w:r>
    </w:p>
    <w:p w14:paraId="3A548365" w14:textId="77777777" w:rsidR="00B224E9" w:rsidRDefault="00B224E9" w:rsidP="00B224E9">
      <w:pPr>
        <w:pStyle w:val="CodePACKT"/>
      </w:pPr>
      <w:r>
        <w:t xml:space="preserve">               (</w:t>
      </w:r>
      <w:proofErr w:type="spellStart"/>
      <w:proofErr w:type="gramStart"/>
      <w:r>
        <w:t>fn</w:t>
      </w:r>
      <w:proofErr w:type="spellEnd"/>
      <w:proofErr w:type="gramEnd"/>
      <w:r>
        <w:t xml:space="preserve"> []</w:t>
      </w:r>
    </w:p>
    <w:p w14:paraId="57419255" w14:textId="77777777" w:rsidR="00B224E9" w:rsidRDefault="00B224E9" w:rsidP="00B224E9">
      <w:pPr>
        <w:pStyle w:val="CodePACKT"/>
      </w:pPr>
      <w:r>
        <w:t xml:space="preserve">                 (</w:t>
      </w:r>
      <w:proofErr w:type="gramStart"/>
      <w:r>
        <w:t>pc/sleep</w:t>
      </w:r>
      <w:proofErr w:type="gramEnd"/>
      <w:r>
        <w:t xml:space="preserve"> 100)</w:t>
      </w:r>
    </w:p>
    <w:p w14:paraId="09979C27" w14:textId="77777777" w:rsidR="00B224E9" w:rsidRDefault="00B224E9" w:rsidP="00B224E9">
      <w:pPr>
        <w:pStyle w:val="CodePACKT"/>
      </w:pPr>
      <w:r>
        <w:t xml:space="preserve">                 (+ </w:t>
      </w:r>
      <w:proofErr w:type="gramStart"/>
      <w:r>
        <w:t>a</w:t>
      </w:r>
      <w:proofErr w:type="gramEnd"/>
      <w:r>
        <w:t xml:space="preserve"> b)))]</w:t>
      </w:r>
    </w:p>
    <w:p w14:paraId="184E2C68" w14:textId="77777777" w:rsidR="007C31FE" w:rsidRDefault="00B224E9" w:rsidP="00B224E9">
      <w:pPr>
        <w:pStyle w:val="CodePACKT"/>
      </w:pPr>
      <w:r>
        <w:t xml:space="preserve">    (</w:t>
      </w:r>
      <w:proofErr w:type="gramStart"/>
      <w:r>
        <w:t>pc/join</w:t>
      </w:r>
      <w:proofErr w:type="gramEnd"/>
      <w:r>
        <w:t xml:space="preserve"> f)))</w:t>
      </w:r>
    </w:p>
    <w:p w14:paraId="0A0A5A04" w14:textId="77777777" w:rsidR="007C31FE" w:rsidRDefault="007C31FE" w:rsidP="00B6582F">
      <w:pPr>
        <w:pStyle w:val="NormalPACKT"/>
      </w:pPr>
    </w:p>
    <w:p w14:paraId="4A2C02D3" w14:textId="77777777" w:rsidR="004C3535" w:rsidRDefault="004C3535" w:rsidP="00B6582F">
      <w:pPr>
        <w:pStyle w:val="NormalPACKT"/>
      </w:pPr>
      <w:r>
        <w:t xml:space="preserve">The </w:t>
      </w:r>
      <w:r w:rsidRPr="00C17254">
        <w:rPr>
          <w:rStyle w:val="CodeInTextPACKT"/>
        </w:rPr>
        <w:t>add-with-fiber</w:t>
      </w:r>
      <w:r>
        <w:t xml:space="preserve"> function shown above creates a fiber </w:t>
      </w:r>
      <w:r w:rsidRPr="00C17254">
        <w:rPr>
          <w:rStyle w:val="CodeInTextPACKT"/>
        </w:rPr>
        <w:t>f</w:t>
      </w:r>
      <w:r>
        <w:t xml:space="preserve"> using the </w:t>
      </w:r>
      <w:r w:rsidRPr="00C17254">
        <w:rPr>
          <w:rStyle w:val="CodeInTextPACKT"/>
        </w:rPr>
        <w:t>spawn-fiber</w:t>
      </w:r>
      <w:r>
        <w:t xml:space="preserve"> macro and fetches the result returned by the fiber using the </w:t>
      </w:r>
      <w:r w:rsidRPr="00C17254">
        <w:rPr>
          <w:rStyle w:val="CodeInTextPACKT"/>
        </w:rPr>
        <w:t>join</w:t>
      </w:r>
      <w:r>
        <w:t xml:space="preserve"> function. The fiber </w:t>
      </w:r>
      <w:r w:rsidRPr="00C17254">
        <w:rPr>
          <w:rStyle w:val="CodeInTextPACKT"/>
        </w:rPr>
        <w:t>f</w:t>
      </w:r>
      <w:r>
        <w:t xml:space="preserve"> will suspend itself for </w:t>
      </w:r>
      <w:r w:rsidRPr="00C17254">
        <w:rPr>
          <w:rStyle w:val="CodeInTextPACKT"/>
        </w:rPr>
        <w:t>100</w:t>
      </w:r>
      <w:r>
        <w:t xml:space="preserve"> milliseconds </w:t>
      </w:r>
      <w:r w:rsidR="00C17254">
        <w:t xml:space="preserve">using the </w:t>
      </w:r>
      <w:r w:rsidR="00C17254" w:rsidRPr="00C17254">
        <w:rPr>
          <w:rStyle w:val="CodeInTextPACKT"/>
        </w:rPr>
        <w:t>sleep</w:t>
      </w:r>
      <w:r w:rsidR="00C17254">
        <w:t xml:space="preserve"> function </w:t>
      </w:r>
      <w:r>
        <w:t xml:space="preserve">and return the sum of </w:t>
      </w:r>
      <w:proofErr w:type="gramStart"/>
      <w:r w:rsidRPr="00C17254">
        <w:rPr>
          <w:rStyle w:val="CodeInTextPACKT"/>
        </w:rPr>
        <w:t>a</w:t>
      </w:r>
      <w:r>
        <w:t xml:space="preserve"> and</w:t>
      </w:r>
      <w:proofErr w:type="gramEnd"/>
      <w:r>
        <w:t xml:space="preserve"> </w:t>
      </w:r>
      <w:r w:rsidRPr="00C17254">
        <w:rPr>
          <w:rStyle w:val="CodeInTextPACKT"/>
        </w:rPr>
        <w:t>b</w:t>
      </w:r>
      <w:r>
        <w:t>.</w:t>
      </w:r>
    </w:p>
    <w:p w14:paraId="15753B69" w14:textId="77777777" w:rsidR="009B6D32" w:rsidRDefault="00B0487B" w:rsidP="00B6582F">
      <w:pPr>
        <w:pStyle w:val="NormalPACKT"/>
      </w:pPr>
      <w:r>
        <w:t xml:space="preserve">Let’s talk a bit about dataflow variables. We can create dataflow variables using the </w:t>
      </w:r>
      <w:proofErr w:type="spellStart"/>
      <w:r w:rsidRPr="00423BB5">
        <w:rPr>
          <w:rStyle w:val="CodeInTextPACKT"/>
        </w:rPr>
        <w:t>df-val</w:t>
      </w:r>
      <w:proofErr w:type="spellEnd"/>
      <w:r>
        <w:t xml:space="preserve"> and </w:t>
      </w:r>
      <w:proofErr w:type="spellStart"/>
      <w:r w:rsidRPr="00423BB5">
        <w:rPr>
          <w:rStyle w:val="CodeInTextPACKT"/>
        </w:rPr>
        <w:t>df-var</w:t>
      </w:r>
      <w:proofErr w:type="spellEnd"/>
      <w:r>
        <w:t xml:space="preserve"> functions from the </w:t>
      </w:r>
      <w:proofErr w:type="spellStart"/>
      <w:r w:rsidRPr="00423BB5">
        <w:rPr>
          <w:rStyle w:val="CodeInTextPACKT"/>
        </w:rPr>
        <w:t>co.paralleluniverse.pulsar.dataflow</w:t>
      </w:r>
      <w:proofErr w:type="spellEnd"/>
      <w:r>
        <w:t xml:space="preserve"> namespace.</w:t>
      </w:r>
      <w:r w:rsidR="006751A7">
        <w:t xml:space="preserve"> Both of these functions require no arguments.</w:t>
      </w:r>
      <w:r>
        <w:t xml:space="preserve"> </w:t>
      </w:r>
      <w:r w:rsidR="008C46D4">
        <w:t xml:space="preserve">A dataflow variable created using these functions can be set by calling it like a function and </w:t>
      </w:r>
      <w:r w:rsidR="006751A7">
        <w:t>passing it a value.</w:t>
      </w:r>
      <w:r w:rsidR="00886858">
        <w:t xml:space="preserve"> Also, the value of a dataflow variable can be obtained by dereferencing it using </w:t>
      </w:r>
      <w:proofErr w:type="gramStart"/>
      <w:r w:rsidR="00886858">
        <w:t xml:space="preserve">the </w:t>
      </w:r>
      <w:r w:rsidR="00886858" w:rsidRPr="00886858">
        <w:rPr>
          <w:rStyle w:val="CodeInTextPACKT"/>
        </w:rPr>
        <w:t>@</w:t>
      </w:r>
      <w:proofErr w:type="gramEnd"/>
      <w:r w:rsidR="00886858">
        <w:t xml:space="preserve"> operator.</w:t>
      </w:r>
      <w:r w:rsidR="006751A7">
        <w:t xml:space="preserve"> A dataflow variable declared using </w:t>
      </w:r>
      <w:r w:rsidR="00423BB5">
        <w:t xml:space="preserve">the </w:t>
      </w:r>
      <w:proofErr w:type="spellStart"/>
      <w:r w:rsidR="006751A7" w:rsidRPr="00423BB5">
        <w:rPr>
          <w:rStyle w:val="CodeInTextPACKT"/>
        </w:rPr>
        <w:t>df-val</w:t>
      </w:r>
      <w:proofErr w:type="spellEnd"/>
      <w:r w:rsidR="006751A7">
        <w:t xml:space="preserve"> function can only be set once, whereas one created using the </w:t>
      </w:r>
      <w:proofErr w:type="spellStart"/>
      <w:r w:rsidR="006751A7" w:rsidRPr="00423BB5">
        <w:rPr>
          <w:rStyle w:val="CodeInTextPACKT"/>
        </w:rPr>
        <w:t>df-var</w:t>
      </w:r>
      <w:proofErr w:type="spellEnd"/>
      <w:r w:rsidR="006751A7">
        <w:t xml:space="preserve"> function can be set several times. The </w:t>
      </w:r>
      <w:proofErr w:type="spellStart"/>
      <w:r w:rsidR="006751A7" w:rsidRPr="00423BB5">
        <w:rPr>
          <w:rStyle w:val="CodeInTextPACKT"/>
        </w:rPr>
        <w:t>df-var</w:t>
      </w:r>
      <w:proofErr w:type="spellEnd"/>
      <w:r w:rsidR="006751A7">
        <w:t xml:space="preserve"> function can also be passed a function that takes no arguments and refers to other dataflow variables in the current scope. This way, the value of such a dataflow variable will be recomputed when the values of referenced variables are changed.</w:t>
      </w:r>
      <w:r w:rsidR="00423BB5">
        <w:t xml:space="preserve"> For example, two numbers can be added using dataflow variables as shown in the </w:t>
      </w:r>
      <w:proofErr w:type="spellStart"/>
      <w:proofErr w:type="gramStart"/>
      <w:r w:rsidR="00423BB5" w:rsidRPr="00423BB5">
        <w:rPr>
          <w:rStyle w:val="CodeInTextPACKT"/>
        </w:rPr>
        <w:t>df</w:t>
      </w:r>
      <w:proofErr w:type="spellEnd"/>
      <w:r w:rsidR="00423BB5" w:rsidRPr="00423BB5">
        <w:rPr>
          <w:rStyle w:val="CodeInTextPACKT"/>
        </w:rPr>
        <w:t>-</w:t>
      </w:r>
      <w:proofErr w:type="gramEnd"/>
      <w:r w:rsidR="00423BB5" w:rsidRPr="00423BB5">
        <w:rPr>
          <w:rStyle w:val="CodeInTextPACKT"/>
        </w:rPr>
        <w:t>add</w:t>
      </w:r>
      <w:r w:rsidR="00423BB5">
        <w:t xml:space="preserve"> function </w:t>
      </w:r>
      <w:r w:rsidR="00F338B2">
        <w:t xml:space="preserve">defined </w:t>
      </w:r>
      <w:r w:rsidR="00423BB5">
        <w:t xml:space="preserve">in </w:t>
      </w:r>
      <w:r w:rsidR="00423BB5" w:rsidRPr="00423BB5">
        <w:rPr>
          <w:rStyle w:val="ItalicsPACKT"/>
        </w:rPr>
        <w:t>Example 9.2</w:t>
      </w:r>
      <w:r w:rsidR="00423BB5">
        <w:t xml:space="preserve"> below.</w:t>
      </w:r>
    </w:p>
    <w:p w14:paraId="4D74EE0E" w14:textId="77777777" w:rsidR="00DC3DFB" w:rsidRPr="00DC3DFB" w:rsidRDefault="00DC3DFB" w:rsidP="00B6582F">
      <w:pPr>
        <w:pStyle w:val="NormalPACKT"/>
        <w:rPr>
          <w:i/>
        </w:rPr>
      </w:pPr>
      <w:proofErr w:type="gramStart"/>
      <w:r w:rsidRPr="00DC3DFB">
        <w:rPr>
          <w:rStyle w:val="ItalicsPACKT"/>
        </w:rPr>
        <w:t>Example 9.</w:t>
      </w:r>
      <w:r>
        <w:rPr>
          <w:rStyle w:val="ItalicsPACKT"/>
        </w:rPr>
        <w:t>2</w:t>
      </w:r>
      <w:r w:rsidRPr="00DC3DFB">
        <w:rPr>
          <w:rStyle w:val="ItalicsPACKT"/>
        </w:rPr>
        <w:t>.</w:t>
      </w:r>
      <w:proofErr w:type="gramEnd"/>
      <w:r w:rsidRPr="00DC3DFB">
        <w:rPr>
          <w:rStyle w:val="ItalicsPACKT"/>
        </w:rPr>
        <w:t xml:space="preserve"> </w:t>
      </w:r>
      <w:r w:rsidR="00723945">
        <w:rPr>
          <w:rStyle w:val="ItalicsPACKT"/>
        </w:rPr>
        <w:t>Adding two numbers with dataflow variables</w:t>
      </w:r>
    </w:p>
    <w:p w14:paraId="19DD70CC" w14:textId="77777777" w:rsidR="00BC2A06" w:rsidRDefault="00BC2A06" w:rsidP="00BC2A06">
      <w:pPr>
        <w:pStyle w:val="CodePACKT"/>
      </w:pPr>
      <w:r>
        <w:t>(</w:t>
      </w:r>
      <w:proofErr w:type="spellStart"/>
      <w:proofErr w:type="gramStart"/>
      <w:r>
        <w:t>defn</w:t>
      </w:r>
      <w:proofErr w:type="spellEnd"/>
      <w:proofErr w:type="gramEnd"/>
      <w:r>
        <w:t xml:space="preserve"> </w:t>
      </w:r>
      <w:proofErr w:type="spellStart"/>
      <w:r w:rsidR="00A0529B">
        <w:t>df</w:t>
      </w:r>
      <w:proofErr w:type="spellEnd"/>
      <w:r w:rsidR="00A0529B">
        <w:t>-</w:t>
      </w:r>
      <w:r>
        <w:t>add [a b]</w:t>
      </w:r>
    </w:p>
    <w:p w14:paraId="5F3CF030" w14:textId="77777777" w:rsidR="00BC2A06" w:rsidRDefault="00BC2A06" w:rsidP="00BC2A06">
      <w:pPr>
        <w:pStyle w:val="CodePACKT"/>
      </w:pPr>
      <w:r>
        <w:t xml:space="preserve">  (</w:t>
      </w:r>
      <w:proofErr w:type="gramStart"/>
      <w:r>
        <w:t>let</w:t>
      </w:r>
      <w:proofErr w:type="gramEnd"/>
      <w:r>
        <w:t xml:space="preserve"> [x (</w:t>
      </w:r>
      <w:proofErr w:type="spellStart"/>
      <w:r>
        <w:t>pd</w:t>
      </w:r>
      <w:proofErr w:type="spellEnd"/>
      <w:r>
        <w:t>/</w:t>
      </w:r>
      <w:proofErr w:type="spellStart"/>
      <w:r>
        <w:t>df-val</w:t>
      </w:r>
      <w:proofErr w:type="spellEnd"/>
      <w:r>
        <w:t>)</w:t>
      </w:r>
    </w:p>
    <w:p w14:paraId="3FD7567A" w14:textId="77777777" w:rsidR="00BC2A06" w:rsidRDefault="00BC2A06" w:rsidP="00BC2A06">
      <w:pPr>
        <w:pStyle w:val="CodePACKT"/>
      </w:pPr>
      <w:r>
        <w:t xml:space="preserve">        </w:t>
      </w:r>
      <w:proofErr w:type="gramStart"/>
      <w:r>
        <w:t>y</w:t>
      </w:r>
      <w:proofErr w:type="gramEnd"/>
      <w:r>
        <w:t xml:space="preserve"> (</w:t>
      </w:r>
      <w:proofErr w:type="spellStart"/>
      <w:r>
        <w:t>pd</w:t>
      </w:r>
      <w:proofErr w:type="spellEnd"/>
      <w:r>
        <w:t>/</w:t>
      </w:r>
      <w:proofErr w:type="spellStart"/>
      <w:r>
        <w:t>df-val</w:t>
      </w:r>
      <w:proofErr w:type="spellEnd"/>
      <w:r>
        <w:t>)</w:t>
      </w:r>
    </w:p>
    <w:p w14:paraId="431D5585" w14:textId="77777777" w:rsidR="00BC2A06" w:rsidRDefault="00BC2A06" w:rsidP="00BC2A06">
      <w:pPr>
        <w:pStyle w:val="CodePACKT"/>
      </w:pPr>
      <w:r>
        <w:t xml:space="preserve">        </w:t>
      </w:r>
      <w:proofErr w:type="gramStart"/>
      <w:r>
        <w:t>sum</w:t>
      </w:r>
      <w:proofErr w:type="gramEnd"/>
      <w:r>
        <w:t xml:space="preserve"> (</w:t>
      </w:r>
      <w:proofErr w:type="spellStart"/>
      <w:r>
        <w:t>pd</w:t>
      </w:r>
      <w:proofErr w:type="spellEnd"/>
      <w:r>
        <w:t>/</w:t>
      </w:r>
      <w:proofErr w:type="spellStart"/>
      <w:r>
        <w:t>df-var</w:t>
      </w:r>
      <w:proofErr w:type="spellEnd"/>
      <w:r>
        <w:t xml:space="preserve"> #(+ @x @y))]</w:t>
      </w:r>
    </w:p>
    <w:p w14:paraId="5766A8EE" w14:textId="77777777" w:rsidR="00BC2A06" w:rsidRDefault="00BC2A06" w:rsidP="00BC2A06">
      <w:pPr>
        <w:pStyle w:val="CodePACKT"/>
      </w:pPr>
      <w:r>
        <w:t xml:space="preserve">    (</w:t>
      </w:r>
      <w:proofErr w:type="gramStart"/>
      <w:r>
        <w:t>x</w:t>
      </w:r>
      <w:proofErr w:type="gramEnd"/>
      <w:r>
        <w:t xml:space="preserve"> a)</w:t>
      </w:r>
    </w:p>
    <w:p w14:paraId="186B9598" w14:textId="77777777" w:rsidR="00BC2A06" w:rsidRDefault="00BC2A06" w:rsidP="00BC2A06">
      <w:pPr>
        <w:pStyle w:val="CodePACKT"/>
      </w:pPr>
      <w:r>
        <w:t xml:space="preserve">    (</w:t>
      </w:r>
      <w:proofErr w:type="gramStart"/>
      <w:r>
        <w:t>y</w:t>
      </w:r>
      <w:proofErr w:type="gramEnd"/>
      <w:r>
        <w:t xml:space="preserve"> b)</w:t>
      </w:r>
    </w:p>
    <w:p w14:paraId="7256A79B" w14:textId="77777777" w:rsidR="00AA762A" w:rsidRDefault="00BC2A06" w:rsidP="0020687E">
      <w:pPr>
        <w:pStyle w:val="CodePACKT"/>
      </w:pPr>
      <w:r>
        <w:t xml:space="preserve">    @sum))</w:t>
      </w:r>
    </w:p>
    <w:p w14:paraId="0168D8C7" w14:textId="77777777" w:rsidR="0020687E" w:rsidRDefault="0020687E" w:rsidP="00B6582F">
      <w:pPr>
        <w:pStyle w:val="NormalPACKT"/>
      </w:pPr>
    </w:p>
    <w:p w14:paraId="2E50FA53" w14:textId="77777777" w:rsidR="003728BB" w:rsidRDefault="003728BB" w:rsidP="00B6582F">
      <w:pPr>
        <w:pStyle w:val="NormalPACKT"/>
      </w:pPr>
      <w:r>
        <w:t xml:space="preserve">The value of the dataflow variable </w:t>
      </w:r>
      <w:r w:rsidRPr="003728BB">
        <w:rPr>
          <w:rStyle w:val="CodeInTextPACKT"/>
        </w:rPr>
        <w:t>sum</w:t>
      </w:r>
      <w:r>
        <w:t xml:space="preserve"> </w:t>
      </w:r>
      <w:r w:rsidR="00B67D6D">
        <w:t xml:space="preserve">declared in the </w:t>
      </w:r>
      <w:proofErr w:type="spellStart"/>
      <w:proofErr w:type="gramStart"/>
      <w:r w:rsidR="00B67D6D" w:rsidRPr="00B67D6D">
        <w:rPr>
          <w:rStyle w:val="CodeInTextPACKT"/>
        </w:rPr>
        <w:t>df</w:t>
      </w:r>
      <w:proofErr w:type="spellEnd"/>
      <w:r w:rsidR="00B67D6D" w:rsidRPr="00B67D6D">
        <w:rPr>
          <w:rStyle w:val="CodeInTextPACKT"/>
        </w:rPr>
        <w:t>-</w:t>
      </w:r>
      <w:proofErr w:type="gramEnd"/>
      <w:r w:rsidR="00B67D6D" w:rsidRPr="00B67D6D">
        <w:rPr>
          <w:rStyle w:val="CodeInTextPACKT"/>
        </w:rPr>
        <w:t>add</w:t>
      </w:r>
      <w:r w:rsidR="00B67D6D">
        <w:t xml:space="preserve"> function shown above</w:t>
      </w:r>
      <w:r>
        <w:t xml:space="preserve"> will be recalculated when the </w:t>
      </w:r>
      <w:r w:rsidR="00C2392B">
        <w:t>referenced</w:t>
      </w:r>
      <w:r>
        <w:t xml:space="preserve"> dataflow variables </w:t>
      </w:r>
      <w:r w:rsidRPr="003728BB">
        <w:rPr>
          <w:rStyle w:val="CodeInTextPACKT"/>
        </w:rPr>
        <w:t>x</w:t>
      </w:r>
      <w:r>
        <w:t xml:space="preserve"> and </w:t>
      </w:r>
      <w:r w:rsidRPr="003728BB">
        <w:rPr>
          <w:rStyle w:val="CodeInTextPACKT"/>
        </w:rPr>
        <w:t>y</w:t>
      </w:r>
      <w:r>
        <w:t xml:space="preserve"> are set to a value.</w:t>
      </w:r>
      <w:r w:rsidR="006D6D7F">
        <w:t xml:space="preserve"> The variables </w:t>
      </w:r>
      <w:r w:rsidR="006D6D7F" w:rsidRPr="006D6D7F">
        <w:rPr>
          <w:rStyle w:val="CodeInTextPACKT"/>
        </w:rPr>
        <w:t>x</w:t>
      </w:r>
      <w:r w:rsidR="006D6D7F">
        <w:t xml:space="preserve"> and </w:t>
      </w:r>
      <w:r w:rsidR="006D6D7F" w:rsidRPr="006D6D7F">
        <w:rPr>
          <w:rStyle w:val="CodeInTextPACKT"/>
        </w:rPr>
        <w:t>y</w:t>
      </w:r>
      <w:r w:rsidR="006D6D7F">
        <w:t xml:space="preserve"> are set by calling them as functions.</w:t>
      </w:r>
      <w:r>
        <w:t xml:space="preserve"> Similarly, we can add a number to </w:t>
      </w:r>
      <w:r>
        <w:lastRenderedPageBreak/>
        <w:t xml:space="preserve">each element in a range of numbers using the </w:t>
      </w:r>
      <w:proofErr w:type="spellStart"/>
      <w:r w:rsidRPr="003728BB">
        <w:rPr>
          <w:rStyle w:val="CodeInTextPACKT"/>
        </w:rPr>
        <w:t>df-val</w:t>
      </w:r>
      <w:proofErr w:type="spellEnd"/>
      <w:r>
        <w:t xml:space="preserve"> and </w:t>
      </w:r>
      <w:proofErr w:type="spellStart"/>
      <w:r w:rsidRPr="003728BB">
        <w:rPr>
          <w:rStyle w:val="CodeInTextPACKT"/>
        </w:rPr>
        <w:t>df-var</w:t>
      </w:r>
      <w:proofErr w:type="spellEnd"/>
      <w:r>
        <w:t xml:space="preserve"> functions as shown in </w:t>
      </w:r>
      <w:r w:rsidRPr="003728BB">
        <w:rPr>
          <w:rStyle w:val="ItalicsPACKT"/>
        </w:rPr>
        <w:t>Example 9.3</w:t>
      </w:r>
      <w:r>
        <w:t xml:space="preserve"> below.</w:t>
      </w:r>
    </w:p>
    <w:p w14:paraId="73A00630" w14:textId="77777777" w:rsidR="00DC3DFB" w:rsidRPr="00DC3DFB" w:rsidRDefault="00F24B21" w:rsidP="00B6582F">
      <w:pPr>
        <w:pStyle w:val="NormalPACKT"/>
        <w:rPr>
          <w:i/>
        </w:rPr>
      </w:pPr>
      <w:proofErr w:type="gramStart"/>
      <w:r w:rsidRPr="00DC3DFB">
        <w:rPr>
          <w:rStyle w:val="ItalicsPACKT"/>
        </w:rPr>
        <w:t>Example 9.</w:t>
      </w:r>
      <w:r>
        <w:rPr>
          <w:rStyle w:val="ItalicsPACKT"/>
        </w:rPr>
        <w:t>3</w:t>
      </w:r>
      <w:r w:rsidRPr="00DC3DFB">
        <w:rPr>
          <w:rStyle w:val="ItalicsPACKT"/>
        </w:rPr>
        <w:t>.</w:t>
      </w:r>
      <w:proofErr w:type="gramEnd"/>
      <w:r w:rsidRPr="00DC3DFB">
        <w:rPr>
          <w:rStyle w:val="ItalicsPACKT"/>
        </w:rPr>
        <w:t xml:space="preserve"> </w:t>
      </w:r>
      <w:r>
        <w:rPr>
          <w:rStyle w:val="ItalicsPACKT"/>
        </w:rPr>
        <w:t>Adding a number to a range of number with dataflow variables</w:t>
      </w:r>
    </w:p>
    <w:p w14:paraId="5D1A4214" w14:textId="77777777" w:rsidR="005F3B64" w:rsidRDefault="005F3B64" w:rsidP="005F3B64">
      <w:pPr>
        <w:pStyle w:val="CodePACKT"/>
      </w:pPr>
      <w:r>
        <w:t>(</w:t>
      </w:r>
      <w:proofErr w:type="spellStart"/>
      <w:proofErr w:type="gramStart"/>
      <w:r>
        <w:t>defn</w:t>
      </w:r>
      <w:proofErr w:type="spellEnd"/>
      <w:proofErr w:type="gramEnd"/>
      <w:r>
        <w:t xml:space="preserve"> </w:t>
      </w:r>
      <w:proofErr w:type="spellStart"/>
      <w:r w:rsidR="007505DB">
        <w:t>df</w:t>
      </w:r>
      <w:proofErr w:type="spellEnd"/>
      <w:r w:rsidR="007505DB">
        <w:t>-</w:t>
      </w:r>
      <w:r>
        <w:t>add-to-range [a r]</w:t>
      </w:r>
    </w:p>
    <w:p w14:paraId="5365EB61" w14:textId="77777777" w:rsidR="005F3B64" w:rsidRDefault="005F3B64" w:rsidP="005F3B64">
      <w:pPr>
        <w:pStyle w:val="CodePACKT"/>
      </w:pPr>
      <w:r>
        <w:t xml:space="preserve">  (</w:t>
      </w:r>
      <w:proofErr w:type="gramStart"/>
      <w:r>
        <w:t>let</w:t>
      </w:r>
      <w:proofErr w:type="gramEnd"/>
      <w:r>
        <w:t xml:space="preserve"> [x (</w:t>
      </w:r>
      <w:proofErr w:type="spellStart"/>
      <w:r>
        <w:t>pd</w:t>
      </w:r>
      <w:proofErr w:type="spellEnd"/>
      <w:r>
        <w:t>/</w:t>
      </w:r>
      <w:proofErr w:type="spellStart"/>
      <w:r>
        <w:t>df-val</w:t>
      </w:r>
      <w:proofErr w:type="spellEnd"/>
      <w:r>
        <w:t>)</w:t>
      </w:r>
    </w:p>
    <w:p w14:paraId="0803DA95" w14:textId="77777777" w:rsidR="005F3B64" w:rsidRDefault="005F3B64" w:rsidP="005F3B64">
      <w:pPr>
        <w:pStyle w:val="CodePACKT"/>
      </w:pPr>
      <w:r>
        <w:t xml:space="preserve">        </w:t>
      </w:r>
      <w:proofErr w:type="gramStart"/>
      <w:r>
        <w:t>y</w:t>
      </w:r>
      <w:proofErr w:type="gramEnd"/>
      <w:r>
        <w:t xml:space="preserve"> (</w:t>
      </w:r>
      <w:proofErr w:type="spellStart"/>
      <w:r>
        <w:t>pd</w:t>
      </w:r>
      <w:proofErr w:type="spellEnd"/>
      <w:r>
        <w:t>/</w:t>
      </w:r>
      <w:proofErr w:type="spellStart"/>
      <w:r>
        <w:t>df-var</w:t>
      </w:r>
      <w:proofErr w:type="spellEnd"/>
      <w:r>
        <w:t>)</w:t>
      </w:r>
    </w:p>
    <w:p w14:paraId="16E540A7" w14:textId="77777777" w:rsidR="005F3B64" w:rsidRDefault="005F3B64" w:rsidP="005F3B64">
      <w:pPr>
        <w:pStyle w:val="CodePACKT"/>
      </w:pPr>
      <w:r>
        <w:t xml:space="preserve">        </w:t>
      </w:r>
      <w:proofErr w:type="gramStart"/>
      <w:r>
        <w:t>sum</w:t>
      </w:r>
      <w:proofErr w:type="gramEnd"/>
      <w:r>
        <w:t xml:space="preserve"> (</w:t>
      </w:r>
      <w:proofErr w:type="spellStart"/>
      <w:r>
        <w:t>pd</w:t>
      </w:r>
      <w:proofErr w:type="spellEnd"/>
      <w:r>
        <w:t>/</w:t>
      </w:r>
      <w:proofErr w:type="spellStart"/>
      <w:r>
        <w:t>df-var</w:t>
      </w:r>
      <w:proofErr w:type="spellEnd"/>
      <w:r>
        <w:t xml:space="preserve"> #(+ @x @y))</w:t>
      </w:r>
    </w:p>
    <w:p w14:paraId="73EDF4D2" w14:textId="77777777" w:rsidR="005F3B64" w:rsidRDefault="005F3B64" w:rsidP="005F3B64">
      <w:pPr>
        <w:pStyle w:val="CodePACKT"/>
      </w:pPr>
      <w:r>
        <w:t xml:space="preserve">        </w:t>
      </w:r>
      <w:proofErr w:type="gramStart"/>
      <w:r>
        <w:t>f</w:t>
      </w:r>
      <w:proofErr w:type="gramEnd"/>
      <w:r>
        <w:t xml:space="preserve"> (pc/fiber</w:t>
      </w:r>
    </w:p>
    <w:p w14:paraId="0AD6184D" w14:textId="77777777" w:rsidR="005F3B64" w:rsidRDefault="005F3B64" w:rsidP="005F3B64">
      <w:pPr>
        <w:pStyle w:val="CodePACKT"/>
      </w:pPr>
      <w:r>
        <w:t xml:space="preserve">           (</w:t>
      </w:r>
      <w:proofErr w:type="gramStart"/>
      <w:r>
        <w:t>for</w:t>
      </w:r>
      <w:proofErr w:type="gramEnd"/>
      <w:r>
        <w:t xml:space="preserve"> [</w:t>
      </w:r>
      <w:proofErr w:type="spellStart"/>
      <w:r>
        <w:t>i</w:t>
      </w:r>
      <w:proofErr w:type="spellEnd"/>
      <w:r>
        <w:t xml:space="preserve"> r]</w:t>
      </w:r>
    </w:p>
    <w:p w14:paraId="526EE6C3" w14:textId="77777777" w:rsidR="005F3B64" w:rsidRDefault="005F3B64" w:rsidP="005F3B64">
      <w:pPr>
        <w:pStyle w:val="CodePACKT"/>
      </w:pPr>
      <w:r>
        <w:t xml:space="preserve">             (</w:t>
      </w:r>
      <w:proofErr w:type="gramStart"/>
      <w:r>
        <w:t>do</w:t>
      </w:r>
      <w:proofErr w:type="gramEnd"/>
    </w:p>
    <w:p w14:paraId="0397A7CD" w14:textId="77777777" w:rsidR="005F3B64" w:rsidRDefault="005F3B64" w:rsidP="005F3B64">
      <w:pPr>
        <w:pStyle w:val="CodePACKT"/>
      </w:pPr>
      <w:r>
        <w:t xml:space="preserve">               (</w:t>
      </w:r>
      <w:proofErr w:type="gramStart"/>
      <w:r>
        <w:t>y</w:t>
      </w:r>
      <w:proofErr w:type="gramEnd"/>
      <w:r>
        <w:t xml:space="preserve"> </w:t>
      </w:r>
      <w:proofErr w:type="spellStart"/>
      <w:r>
        <w:t>i</w:t>
      </w:r>
      <w:proofErr w:type="spellEnd"/>
      <w:r>
        <w:t>)</w:t>
      </w:r>
    </w:p>
    <w:p w14:paraId="6C0D1898" w14:textId="77777777" w:rsidR="005F3B64" w:rsidRDefault="005F3B64" w:rsidP="005F3B64">
      <w:pPr>
        <w:pStyle w:val="CodePACKT"/>
      </w:pPr>
      <w:r>
        <w:t xml:space="preserve">               (</w:t>
      </w:r>
      <w:proofErr w:type="gramStart"/>
      <w:r>
        <w:t>pc/sleep</w:t>
      </w:r>
      <w:proofErr w:type="gramEnd"/>
      <w:r>
        <w:t xml:space="preserve"> 10)</w:t>
      </w:r>
    </w:p>
    <w:p w14:paraId="4D75771B" w14:textId="77777777" w:rsidR="005F3B64" w:rsidRDefault="005F3B64" w:rsidP="005F3B64">
      <w:pPr>
        <w:pStyle w:val="CodePACKT"/>
      </w:pPr>
      <w:r>
        <w:t xml:space="preserve">               @sum)))]</w:t>
      </w:r>
    </w:p>
    <w:p w14:paraId="2E671243" w14:textId="77777777" w:rsidR="005F3B64" w:rsidRDefault="005F3B64" w:rsidP="005F3B64">
      <w:pPr>
        <w:pStyle w:val="CodePACKT"/>
      </w:pPr>
      <w:r>
        <w:t xml:space="preserve">    (</w:t>
      </w:r>
      <w:proofErr w:type="gramStart"/>
      <w:r>
        <w:t>x</w:t>
      </w:r>
      <w:proofErr w:type="gramEnd"/>
      <w:r>
        <w:t xml:space="preserve"> a)</w:t>
      </w:r>
    </w:p>
    <w:p w14:paraId="43346ACF" w14:textId="77777777" w:rsidR="00BA025F" w:rsidRDefault="005F3B64" w:rsidP="005F3B64">
      <w:pPr>
        <w:pStyle w:val="CodePACKT"/>
      </w:pPr>
      <w:r>
        <w:t xml:space="preserve">    (</w:t>
      </w:r>
      <w:proofErr w:type="gramStart"/>
      <w:r>
        <w:t>pc/join</w:t>
      </w:r>
      <w:proofErr w:type="gramEnd"/>
      <w:r>
        <w:t xml:space="preserve"> f)))</w:t>
      </w:r>
    </w:p>
    <w:p w14:paraId="4CF25234" w14:textId="77777777" w:rsidR="00AA762A" w:rsidRDefault="00AA762A" w:rsidP="00B6582F">
      <w:pPr>
        <w:pStyle w:val="NormalPACKT"/>
      </w:pPr>
    </w:p>
    <w:p w14:paraId="074867EA" w14:textId="77777777" w:rsidR="004278E0" w:rsidRDefault="004278E0" w:rsidP="00B6582F">
      <w:pPr>
        <w:pStyle w:val="NormalPACKT"/>
      </w:pPr>
      <w:r>
        <w:t xml:space="preserve">The </w:t>
      </w:r>
      <w:proofErr w:type="spellStart"/>
      <w:r w:rsidR="005A7CB0" w:rsidRPr="005A7CB0">
        <w:rPr>
          <w:rStyle w:val="CodeInTextPACKT"/>
        </w:rPr>
        <w:t>df</w:t>
      </w:r>
      <w:proofErr w:type="spellEnd"/>
      <w:r w:rsidR="005A7CB0" w:rsidRPr="005A7CB0">
        <w:rPr>
          <w:rStyle w:val="CodeInTextPACKT"/>
        </w:rPr>
        <w:t>-add-to-range</w:t>
      </w:r>
      <w:r w:rsidR="005A7CB0">
        <w:t xml:space="preserve"> </w:t>
      </w:r>
      <w:r>
        <w:t xml:space="preserve">function defined above defines the dataflow variables </w:t>
      </w:r>
      <w:r w:rsidRPr="005A7CB0">
        <w:rPr>
          <w:rStyle w:val="CodeInTextPACKT"/>
        </w:rPr>
        <w:t>x</w:t>
      </w:r>
      <w:r w:rsidR="005A7CB0">
        <w:t>,</w:t>
      </w:r>
      <w:r>
        <w:t xml:space="preserve"> </w:t>
      </w:r>
      <w:r w:rsidRPr="005A7CB0">
        <w:rPr>
          <w:rStyle w:val="CodeInTextPACKT"/>
        </w:rPr>
        <w:t>y</w:t>
      </w:r>
      <w:r>
        <w:t xml:space="preserve"> and </w:t>
      </w:r>
      <w:r w:rsidRPr="005A7CB0">
        <w:rPr>
          <w:rStyle w:val="CodeInTextPACKT"/>
        </w:rPr>
        <w:t>sum</w:t>
      </w:r>
      <w:r>
        <w:t xml:space="preserve">, where </w:t>
      </w:r>
      <w:r w:rsidRPr="005A7CB0">
        <w:rPr>
          <w:rStyle w:val="CodeInTextPACKT"/>
        </w:rPr>
        <w:t>sum</w:t>
      </w:r>
      <w:r>
        <w:t xml:space="preserve"> is dependent on </w:t>
      </w:r>
      <w:r w:rsidRPr="005A7CB0">
        <w:rPr>
          <w:rStyle w:val="CodeInTextPACKT"/>
        </w:rPr>
        <w:t>x</w:t>
      </w:r>
      <w:r>
        <w:t xml:space="preserve"> and </w:t>
      </w:r>
      <w:r w:rsidRPr="005A7CB0">
        <w:rPr>
          <w:rStyle w:val="CodeInTextPACKT"/>
        </w:rPr>
        <w:t>y</w:t>
      </w:r>
      <w:r>
        <w:t xml:space="preserve">. The function then creates a fiber </w:t>
      </w:r>
      <w:r w:rsidR="005A7CB0" w:rsidRPr="005A7CB0">
        <w:rPr>
          <w:rStyle w:val="CodeInTextPACKT"/>
        </w:rPr>
        <w:t>f</w:t>
      </w:r>
      <w:r w:rsidR="005A7CB0">
        <w:t xml:space="preserve"> </w:t>
      </w:r>
      <w:r>
        <w:t xml:space="preserve">that uses </w:t>
      </w:r>
      <w:proofErr w:type="gramStart"/>
      <w:r>
        <w:t xml:space="preserve">the </w:t>
      </w:r>
      <w:r w:rsidRPr="005A7CB0">
        <w:rPr>
          <w:rStyle w:val="CodeInTextPACKT"/>
        </w:rPr>
        <w:t>for</w:t>
      </w:r>
      <w:proofErr w:type="gramEnd"/>
      <w:r>
        <w:t xml:space="preserve"> macro to return a sequence of values. Within the body of </w:t>
      </w:r>
      <w:proofErr w:type="gramStart"/>
      <w:r>
        <w:t xml:space="preserve">the </w:t>
      </w:r>
      <w:r w:rsidRPr="005A7CB0">
        <w:rPr>
          <w:rStyle w:val="CodeInTextPACKT"/>
        </w:rPr>
        <w:t>for</w:t>
      </w:r>
      <w:proofErr w:type="gramEnd"/>
      <w:r>
        <w:t xml:space="preserve"> macro, the dataflow variable </w:t>
      </w:r>
      <w:r w:rsidRPr="005A7CB0">
        <w:rPr>
          <w:rStyle w:val="CodeInTextPACKT"/>
        </w:rPr>
        <w:t>y</w:t>
      </w:r>
      <w:r>
        <w:t xml:space="preserve"> is set</w:t>
      </w:r>
      <w:r w:rsidR="005A7CB0">
        <w:t xml:space="preserve"> to a value from the range </w:t>
      </w:r>
      <w:r w:rsidR="005A7CB0" w:rsidRPr="005A7CB0">
        <w:rPr>
          <w:rStyle w:val="CodeInTextPACKT"/>
        </w:rPr>
        <w:t>r</w:t>
      </w:r>
      <w:r w:rsidR="005A7CB0">
        <w:t>,</w:t>
      </w:r>
      <w:r>
        <w:t xml:space="preserve"> and the value </w:t>
      </w:r>
      <w:r w:rsidRPr="005A7CB0">
        <w:rPr>
          <w:rStyle w:val="CodeInTextPACKT"/>
        </w:rPr>
        <w:t>@sum</w:t>
      </w:r>
      <w:r>
        <w:t xml:space="preserve"> is returned. </w:t>
      </w:r>
      <w:r w:rsidR="005A7CB0">
        <w:t xml:space="preserve">The fiber thus returns the result of adding </w:t>
      </w:r>
      <w:proofErr w:type="gramStart"/>
      <w:r w:rsidR="005A7CB0" w:rsidRPr="005A7CB0">
        <w:rPr>
          <w:rStyle w:val="CodeInTextPACKT"/>
        </w:rPr>
        <w:t>a</w:t>
      </w:r>
      <w:r w:rsidR="005A7CB0">
        <w:t xml:space="preserve"> to</w:t>
      </w:r>
      <w:proofErr w:type="gramEnd"/>
      <w:r w:rsidR="005A7CB0">
        <w:t xml:space="preserve"> all elements in the range </w:t>
      </w:r>
      <w:r w:rsidR="005A7CB0" w:rsidRPr="005A7CB0">
        <w:rPr>
          <w:rStyle w:val="CodeInTextPACKT"/>
        </w:rPr>
        <w:t>r</w:t>
      </w:r>
      <w:r w:rsidR="005A7CB0">
        <w:t>, as shown in the output below:</w:t>
      </w:r>
    </w:p>
    <w:p w14:paraId="7FC7395F" w14:textId="77777777" w:rsidR="00AA762A" w:rsidRDefault="00AA762A" w:rsidP="00AA762A">
      <w:pPr>
        <w:pStyle w:val="CodeHighlightedPACKT"/>
      </w:pPr>
      <w:proofErr w:type="gramStart"/>
      <w:r>
        <w:t>user</w:t>
      </w:r>
      <w:proofErr w:type="gramEnd"/>
      <w:r>
        <w:t>&gt; (</w:t>
      </w:r>
      <w:proofErr w:type="spellStart"/>
      <w:r w:rsidR="00E31F0C">
        <w:t>df</w:t>
      </w:r>
      <w:proofErr w:type="spellEnd"/>
      <w:r w:rsidR="00E31F0C">
        <w:t>-</w:t>
      </w:r>
      <w:r>
        <w:t>add-to-range 2 (range 10))</w:t>
      </w:r>
    </w:p>
    <w:p w14:paraId="18F0E8A7" w14:textId="77777777" w:rsidR="00AA762A" w:rsidRDefault="00AA762A" w:rsidP="00AA762A">
      <w:pPr>
        <w:pStyle w:val="CodePACKT"/>
      </w:pPr>
      <w:r>
        <w:t>(2 3 4 5 6 7 8 9 10 11)</w:t>
      </w:r>
    </w:p>
    <w:p w14:paraId="6D19FAF3" w14:textId="77777777" w:rsidR="00AA762A" w:rsidRDefault="00AA762A" w:rsidP="00B6582F">
      <w:pPr>
        <w:pStyle w:val="NormalPACKT"/>
      </w:pPr>
    </w:p>
    <w:p w14:paraId="18BD2388" w14:textId="77777777" w:rsidR="00F43630" w:rsidRDefault="00753FD0" w:rsidP="00B6582F">
      <w:pPr>
        <w:pStyle w:val="NormalPACKT"/>
      </w:pPr>
      <w:r>
        <w:t xml:space="preserve">In conclusion, we can use </w:t>
      </w:r>
      <w:r w:rsidR="00AD2C13">
        <w:t xml:space="preserve">the </w:t>
      </w:r>
      <w:proofErr w:type="spellStart"/>
      <w:r w:rsidR="00AD2C13" w:rsidRPr="00F86DC7">
        <w:rPr>
          <w:rStyle w:val="CodeInTextPACKT"/>
        </w:rPr>
        <w:t>df-va</w:t>
      </w:r>
      <w:r w:rsidR="00F86DC7" w:rsidRPr="00F86DC7">
        <w:rPr>
          <w:rStyle w:val="CodeInTextPACKT"/>
        </w:rPr>
        <w:t>l</w:t>
      </w:r>
      <w:proofErr w:type="spellEnd"/>
      <w:r w:rsidR="00AD2C13">
        <w:t xml:space="preserve"> and </w:t>
      </w:r>
      <w:proofErr w:type="spellStart"/>
      <w:r w:rsidR="00AD2C13" w:rsidRPr="00F86DC7">
        <w:rPr>
          <w:rStyle w:val="CodeInTextPACKT"/>
        </w:rPr>
        <w:t>df-var</w:t>
      </w:r>
      <w:proofErr w:type="spellEnd"/>
      <w:r w:rsidR="00AD2C13">
        <w:t xml:space="preserve"> functions to </w:t>
      </w:r>
      <w:r>
        <w:t xml:space="preserve">define </w:t>
      </w:r>
      <w:r w:rsidR="00AD2C13">
        <w:t xml:space="preserve">dataflow </w:t>
      </w:r>
      <w:r>
        <w:t>variables</w:t>
      </w:r>
      <w:r w:rsidR="00AD2C13">
        <w:t>,</w:t>
      </w:r>
      <w:r>
        <w:t xml:space="preserve"> whose value </w:t>
      </w:r>
      <w:r w:rsidR="00AD2C13">
        <w:t>can be</w:t>
      </w:r>
      <w:r>
        <w:t xml:space="preserve"> recomputed when its referenced variables are </w:t>
      </w:r>
      <w:r w:rsidR="00AD2C13">
        <w:t>changed</w:t>
      </w:r>
      <w:r>
        <w:t xml:space="preserve">. </w:t>
      </w:r>
      <w:r w:rsidR="00520F96">
        <w:t>Effectively</w:t>
      </w:r>
      <w:r w:rsidR="00F56BE8">
        <w:t xml:space="preserve">, changing the state of a dataflow variable may cause other dataflow variables to </w:t>
      </w:r>
      <w:r w:rsidR="00F56BE8" w:rsidRPr="00F56BE8">
        <w:rPr>
          <w:rStyle w:val="ItalicsPACKT"/>
        </w:rPr>
        <w:t>react</w:t>
      </w:r>
      <w:r w:rsidR="00F56BE8">
        <w:t xml:space="preserve"> to the change.</w:t>
      </w:r>
      <w:r w:rsidR="00A02DB1">
        <w:t xml:space="preserve"> Also, fibers can be used in combination with dataflow variables.</w:t>
      </w:r>
    </w:p>
    <w:p w14:paraId="2B08D793" w14:textId="77777777" w:rsidR="005C161D" w:rsidRDefault="000A2C52" w:rsidP="00B6582F">
      <w:pPr>
        <w:pStyle w:val="NormalPACKT"/>
      </w:pPr>
      <w:r>
        <w:t>We should note that the Pulsar library also implement</w:t>
      </w:r>
      <w:r w:rsidR="00F56BE8">
        <w:t>s</w:t>
      </w:r>
      <w:r>
        <w:t xml:space="preserve"> channels, which are analogous to channels </w:t>
      </w:r>
      <w:r w:rsidR="00F56BE8">
        <w:t>from</w:t>
      </w:r>
      <w:r>
        <w:t xml:space="preserve"> the </w:t>
      </w:r>
      <w:proofErr w:type="spellStart"/>
      <w:r w:rsidRPr="00F56BE8">
        <w:rPr>
          <w:rStyle w:val="CodeInTextPACKT"/>
        </w:rPr>
        <w:t>core.async</w:t>
      </w:r>
      <w:proofErr w:type="spellEnd"/>
      <w:r>
        <w:t xml:space="preserve"> library. In a nutshell, channels can be used to exchange data with fibers. The Pulsar library also provides constructs for reactive programming with channels, through the</w:t>
      </w:r>
      <w:r w:rsidR="005C161D" w:rsidRPr="005C161D">
        <w:t xml:space="preserve"> </w:t>
      </w:r>
      <w:proofErr w:type="spellStart"/>
      <w:r w:rsidR="005C161D" w:rsidRPr="005C161D">
        <w:rPr>
          <w:rStyle w:val="CodeInTextPACKT"/>
        </w:rPr>
        <w:t>co.paralleluniverse.pulsar.rx</w:t>
      </w:r>
      <w:proofErr w:type="spellEnd"/>
      <w:r>
        <w:t xml:space="preserve"> namespace. </w:t>
      </w:r>
      <w:r w:rsidR="00844BE7">
        <w:t xml:space="preserve">These constructs are generally termed as </w:t>
      </w:r>
      <w:r w:rsidR="00844BE7" w:rsidRPr="00A204B4">
        <w:rPr>
          <w:rStyle w:val="ItalicsPACKT"/>
        </w:rPr>
        <w:t>reactive extensions</w:t>
      </w:r>
      <w:r w:rsidR="00844BE7">
        <w:t xml:space="preserve">, and are </w:t>
      </w:r>
      <w:r w:rsidR="005C161D">
        <w:t>very similar to transducers, in the sense that they</w:t>
      </w:r>
      <w:r w:rsidR="009508C5">
        <w:t xml:space="preserve"> perform</w:t>
      </w:r>
      <w:r w:rsidR="005C161D">
        <w:t xml:space="preserve"> some computation on the values in a channel. </w:t>
      </w:r>
      <w:r w:rsidR="001A5478">
        <w:t xml:space="preserve">Reactive extensions are also implemented by the </w:t>
      </w:r>
      <w:proofErr w:type="spellStart"/>
      <w:r w:rsidR="001A5478">
        <w:t>RxClojure</w:t>
      </w:r>
      <w:proofErr w:type="spellEnd"/>
      <w:r w:rsidR="001A5478">
        <w:t xml:space="preserve"> library. </w:t>
      </w:r>
      <w:r w:rsidR="00D02BF7">
        <w:t>We should note that o</w:t>
      </w:r>
      <w:r w:rsidR="005C161D">
        <w:t xml:space="preserve">ne of the limitations of </w:t>
      </w:r>
      <w:r w:rsidR="001A5478">
        <w:t xml:space="preserve">both </w:t>
      </w:r>
      <w:r w:rsidR="005C161D">
        <w:t xml:space="preserve">the Pulsar </w:t>
      </w:r>
      <w:r w:rsidR="001A5478">
        <w:t xml:space="preserve">and </w:t>
      </w:r>
      <w:proofErr w:type="spellStart"/>
      <w:r w:rsidR="001A5478">
        <w:t>RxClojure</w:t>
      </w:r>
      <w:proofErr w:type="spellEnd"/>
      <w:r w:rsidR="001A5478">
        <w:t xml:space="preserve"> libraries</w:t>
      </w:r>
      <w:r w:rsidR="005C161D">
        <w:t xml:space="preserve"> is that </w:t>
      </w:r>
      <w:r w:rsidR="001A5478">
        <w:t xml:space="preserve">they are </w:t>
      </w:r>
      <w:r w:rsidR="005C161D">
        <w:t xml:space="preserve">available </w:t>
      </w:r>
      <w:r w:rsidR="001D7252">
        <w:t xml:space="preserve">only </w:t>
      </w:r>
      <w:r w:rsidR="005C161D">
        <w:t xml:space="preserve">on the </w:t>
      </w:r>
      <w:proofErr w:type="spellStart"/>
      <w:r w:rsidR="005C161D">
        <w:t>JVM</w:t>
      </w:r>
      <w:proofErr w:type="spellEnd"/>
      <w:r w:rsidR="004C7383">
        <w:t xml:space="preserve">, and can’t be used from </w:t>
      </w:r>
      <w:proofErr w:type="spellStart"/>
      <w:r w:rsidR="004C7383">
        <w:t>ClojureScript</w:t>
      </w:r>
      <w:proofErr w:type="spellEnd"/>
      <w:r w:rsidR="004C7383">
        <w:t xml:space="preserve"> programs</w:t>
      </w:r>
      <w:r w:rsidR="0088258C">
        <w:t xml:space="preserve">. Thus, using </w:t>
      </w:r>
      <w:proofErr w:type="spellStart"/>
      <w:r w:rsidR="0088258C" w:rsidRPr="00C66D21">
        <w:rPr>
          <w:rStyle w:val="CodeInTextPACKT"/>
        </w:rPr>
        <w:t>core.async</w:t>
      </w:r>
      <w:proofErr w:type="spellEnd"/>
      <w:r w:rsidR="0088258C">
        <w:t xml:space="preserve"> channels with transducers is a </w:t>
      </w:r>
      <w:r w:rsidR="00EB0754">
        <w:t>more feasible</w:t>
      </w:r>
      <w:r w:rsidR="0088258C">
        <w:t xml:space="preserve"> option </w:t>
      </w:r>
      <w:r w:rsidR="004C7383">
        <w:t xml:space="preserve">in </w:t>
      </w:r>
      <w:proofErr w:type="spellStart"/>
      <w:r w:rsidR="0088258C">
        <w:t>ClojureScript</w:t>
      </w:r>
      <w:proofErr w:type="spellEnd"/>
      <w:r w:rsidR="0088258C">
        <w:t xml:space="preserve">. </w:t>
      </w:r>
      <w:r w:rsidR="0088258C">
        <w:lastRenderedPageBreak/>
        <w:t xml:space="preserve">Nevertheless, </w:t>
      </w:r>
      <w:r w:rsidR="00C8264B">
        <w:t xml:space="preserve">we will </w:t>
      </w:r>
      <w:r w:rsidR="0088258C">
        <w:t xml:space="preserve">briefly explore </w:t>
      </w:r>
      <w:r w:rsidR="00C8264B">
        <w:t xml:space="preserve">reactive extensions through the </w:t>
      </w:r>
      <w:proofErr w:type="spellStart"/>
      <w:r w:rsidR="00C8264B">
        <w:t>RxClojure</w:t>
      </w:r>
      <w:proofErr w:type="spellEnd"/>
      <w:r w:rsidR="00C8264B">
        <w:t xml:space="preserve"> library</w:t>
      </w:r>
      <w:r w:rsidR="0088258C">
        <w:t xml:space="preserve"> in the following section</w:t>
      </w:r>
      <w:r w:rsidR="00C8264B">
        <w:t>.</w:t>
      </w:r>
    </w:p>
    <w:p w14:paraId="0D42DA9A" w14:textId="77777777" w:rsidR="00325305" w:rsidRDefault="00325305" w:rsidP="00026657">
      <w:pPr>
        <w:pStyle w:val="Heading1"/>
      </w:pPr>
      <w:commentRangeStart w:id="14"/>
      <w:commentRangeStart w:id="15"/>
      <w:r>
        <w:t>Using Reactive Extensions</w:t>
      </w:r>
      <w:commentRangeEnd w:id="14"/>
      <w:r w:rsidR="00E93062">
        <w:rPr>
          <w:rStyle w:val="CommentReference"/>
          <w:rFonts w:asciiTheme="minorHAnsi" w:eastAsiaTheme="minorHAnsi" w:hAnsiTheme="minorHAnsi" w:cstheme="minorBidi"/>
          <w:b w:val="0"/>
          <w:bCs/>
          <w:iCs w:val="0"/>
          <w:color w:val="auto"/>
          <w:kern w:val="0"/>
        </w:rPr>
        <w:commentReference w:id="14"/>
      </w:r>
      <w:commentRangeEnd w:id="15"/>
      <w:r w:rsidR="00D742BB">
        <w:rPr>
          <w:rStyle w:val="CommentReference"/>
          <w:rFonts w:asciiTheme="minorHAnsi" w:eastAsiaTheme="minorHAnsi" w:hAnsiTheme="minorHAnsi" w:cstheme="minorBidi"/>
          <w:b w:val="0"/>
          <w:bCs/>
          <w:iCs w:val="0"/>
          <w:color w:val="auto"/>
          <w:kern w:val="0"/>
        </w:rPr>
        <w:commentReference w:id="15"/>
      </w:r>
    </w:p>
    <w:p w14:paraId="58C90243" w14:textId="77777777" w:rsidR="00D647E1" w:rsidRDefault="00D647E1" w:rsidP="00B6582F">
      <w:pPr>
        <w:pStyle w:val="NormalPACKT"/>
      </w:pPr>
      <w:commentRangeStart w:id="16"/>
      <w:r w:rsidRPr="004E18B8">
        <w:rPr>
          <w:rStyle w:val="KeyWordPACKT"/>
        </w:rPr>
        <w:t>Reactive extensions</w:t>
      </w:r>
      <w:r>
        <w:t xml:space="preserve"> (written as Rx) are an object-oriented </w:t>
      </w:r>
      <w:r w:rsidR="004E18B8">
        <w:t>approach to</w:t>
      </w:r>
      <w:r>
        <w:t xml:space="preserve"> reactive programming. </w:t>
      </w:r>
      <w:commentRangeEnd w:id="16"/>
      <w:r w:rsidR="00270B2F">
        <w:rPr>
          <w:rStyle w:val="CommentReference"/>
          <w:rFonts w:asciiTheme="minorHAnsi" w:eastAsiaTheme="minorHAnsi" w:hAnsiTheme="minorHAnsi" w:cstheme="minorBidi"/>
          <w:bCs/>
          <w:lang w:val="en-GB"/>
        </w:rPr>
        <w:commentReference w:id="16"/>
      </w:r>
      <w:r w:rsidR="004E18B8">
        <w:t xml:space="preserve">In </w:t>
      </w:r>
      <w:r>
        <w:t xml:space="preserve">Rx, asynchronous event streams are termed as </w:t>
      </w:r>
      <w:r w:rsidRPr="00B712AC">
        <w:rPr>
          <w:rStyle w:val="ItalicsPACKT"/>
        </w:rPr>
        <w:t>observables</w:t>
      </w:r>
      <w:r>
        <w:t xml:space="preserve">. An entity or object that </w:t>
      </w:r>
      <w:r w:rsidR="00876822">
        <w:t>subscribes to</w:t>
      </w:r>
      <w:r>
        <w:t xml:space="preserve"> events </w:t>
      </w:r>
      <w:r w:rsidR="00876822">
        <w:t xml:space="preserve">from an observable </w:t>
      </w:r>
      <w:r w:rsidR="004E18B8">
        <w:t xml:space="preserve">is called an </w:t>
      </w:r>
      <w:r w:rsidR="004E18B8" w:rsidRPr="00B712AC">
        <w:rPr>
          <w:rStyle w:val="ItalicsPACKT"/>
        </w:rPr>
        <w:t>observer</w:t>
      </w:r>
      <w:r w:rsidR="004E18B8">
        <w:t xml:space="preserve">. Reactive extensions are essentially a library of functions, or methods, to manipulate observables </w:t>
      </w:r>
      <w:r w:rsidR="00B712AC">
        <w:t xml:space="preserve">and create objects that conform to the observer-observable pattern. </w:t>
      </w:r>
      <w:r w:rsidR="00D91E9D">
        <w:t>For example, an observable can be transformed using the</w:t>
      </w:r>
      <w:r w:rsidR="00542025">
        <w:t xml:space="preserve"> Rx variants of the</w:t>
      </w:r>
      <w:r w:rsidR="00D91E9D">
        <w:t xml:space="preserve"> </w:t>
      </w:r>
      <w:r w:rsidR="00D91E9D" w:rsidRPr="00D91E9D">
        <w:rPr>
          <w:rStyle w:val="CodeInTextPACKT"/>
        </w:rPr>
        <w:t>map</w:t>
      </w:r>
      <w:r w:rsidR="00D91E9D">
        <w:t xml:space="preserve"> and </w:t>
      </w:r>
      <w:r w:rsidR="00D91E9D" w:rsidRPr="00D91E9D">
        <w:rPr>
          <w:rStyle w:val="CodeInTextPACKT"/>
        </w:rPr>
        <w:t>filter</w:t>
      </w:r>
      <w:r w:rsidR="00D91E9D">
        <w:t xml:space="preserve"> functions as shown in the following illustration.</w:t>
      </w:r>
    </w:p>
    <w:p w14:paraId="3268A6A6" w14:textId="77777777" w:rsidR="00A72F27" w:rsidRDefault="00A72F27" w:rsidP="00A72F27">
      <w:pPr>
        <w:pStyle w:val="NormalPACKT"/>
        <w:jc w:val="center"/>
      </w:pPr>
      <w:r>
        <w:rPr>
          <w:noProof/>
          <w:lang w:val="en-IN" w:eastAsia="en-IN"/>
        </w:rPr>
        <w:drawing>
          <wp:inline distT="0" distB="0" distL="0" distR="0" wp14:anchorId="2F760B2E" wp14:editId="5E97AE57">
            <wp:extent cx="4124325" cy="3524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05024_09_01.png"/>
                    <pic:cNvPicPr/>
                  </pic:nvPicPr>
                  <pic:blipFill>
                    <a:blip r:embed="rId9">
                      <a:extLst>
                        <a:ext uri="{28A0092B-C50C-407E-A947-70E740481C1C}">
                          <a14:useLocalDpi xmlns:a14="http://schemas.microsoft.com/office/drawing/2010/main" val="0"/>
                        </a:ext>
                      </a:extLst>
                    </a:blip>
                    <a:stretch>
                      <a:fillRect/>
                    </a:stretch>
                  </pic:blipFill>
                  <pic:spPr>
                    <a:xfrm>
                      <a:off x="0" y="0"/>
                      <a:ext cx="4139250" cy="3537700"/>
                    </a:xfrm>
                    <a:prstGeom prst="rect">
                      <a:avLst/>
                    </a:prstGeom>
                  </pic:spPr>
                </pic:pic>
              </a:graphicData>
            </a:graphic>
          </wp:inline>
        </w:drawing>
      </w:r>
    </w:p>
    <w:p w14:paraId="73CDEDC4" w14:textId="77777777" w:rsidR="00A72F27" w:rsidRDefault="00A72F27" w:rsidP="00A72F27">
      <w:pPr>
        <w:pStyle w:val="LayoutInformationPACKT"/>
      </w:pPr>
      <w:r>
        <w:t xml:space="preserve">Insert Image </w:t>
      </w:r>
      <w:proofErr w:type="spellStart"/>
      <w:r w:rsidRPr="00A72F27">
        <w:t>B05024_09_01.png</w:t>
      </w:r>
      <w:proofErr w:type="spellEnd"/>
    </w:p>
    <w:p w14:paraId="3E2772A3" w14:textId="77777777" w:rsidR="00AB5951" w:rsidRDefault="00D91E9D" w:rsidP="00650182">
      <w:pPr>
        <w:pStyle w:val="NormalPACKT"/>
      </w:pPr>
      <w:r>
        <w:t xml:space="preserve">As shown above, an observable is collection of values </w:t>
      </w:r>
      <w:r w:rsidR="00AB5951">
        <w:t xml:space="preserve">that vary </w:t>
      </w:r>
      <w:r>
        <w:t xml:space="preserve">over a period of time. </w:t>
      </w:r>
      <w:r w:rsidR="00AB5951">
        <w:t xml:space="preserve">It’s </w:t>
      </w:r>
      <w:r w:rsidR="00C30DC6">
        <w:t xml:space="preserve">quite </w:t>
      </w:r>
      <w:r w:rsidR="00AB5951">
        <w:t xml:space="preserve">evident that observables can be treated as sequences of values using the Rx flavored versions of the </w:t>
      </w:r>
      <w:r w:rsidR="00AB5951" w:rsidRPr="00AB5951">
        <w:rPr>
          <w:rStyle w:val="CodeInTextPACKT"/>
        </w:rPr>
        <w:t>map</w:t>
      </w:r>
      <w:r w:rsidR="00AB5951">
        <w:t xml:space="preserve"> and </w:t>
      </w:r>
      <w:r w:rsidR="00AB5951" w:rsidRPr="00AB5951">
        <w:rPr>
          <w:rStyle w:val="CodeInTextPACKT"/>
        </w:rPr>
        <w:t>filter</w:t>
      </w:r>
      <w:r w:rsidR="00AB5951">
        <w:t xml:space="preserve"> functions.</w:t>
      </w:r>
    </w:p>
    <w:p w14:paraId="0A65A991" w14:textId="77777777" w:rsidR="00B712AC" w:rsidRDefault="00203B09" w:rsidP="00650182">
      <w:pPr>
        <w:pStyle w:val="NormalPACKT"/>
      </w:pPr>
      <w:r>
        <w:t xml:space="preserve">We will now discuss the various constructs of the </w:t>
      </w:r>
      <w:proofErr w:type="spellStart"/>
      <w:r>
        <w:t>RxClojure</w:t>
      </w:r>
      <w:proofErr w:type="spellEnd"/>
      <w:r>
        <w:t xml:space="preserve"> library</w:t>
      </w:r>
      <w:r w:rsidR="00907B3A">
        <w:t xml:space="preserve"> (</w:t>
      </w:r>
      <w:r w:rsidR="00907B3A" w:rsidRPr="00907B3A">
        <w:rPr>
          <w:rStyle w:val="URLPACKT"/>
        </w:rPr>
        <w:t>https://</w:t>
      </w:r>
      <w:proofErr w:type="spellStart"/>
      <w:r w:rsidR="00907B3A" w:rsidRPr="00907B3A">
        <w:rPr>
          <w:rStyle w:val="URLPACKT"/>
        </w:rPr>
        <w:t>github.com</w:t>
      </w:r>
      <w:proofErr w:type="spellEnd"/>
      <w:r w:rsidR="00907B3A" w:rsidRPr="00907B3A">
        <w:rPr>
          <w:rStyle w:val="URLPACKT"/>
        </w:rPr>
        <w:t>/</w:t>
      </w:r>
      <w:proofErr w:type="spellStart"/>
      <w:r w:rsidR="00907B3A" w:rsidRPr="00907B3A">
        <w:rPr>
          <w:rStyle w:val="URLPACKT"/>
        </w:rPr>
        <w:t>ReactiveX</w:t>
      </w:r>
      <w:proofErr w:type="spellEnd"/>
      <w:r w:rsidR="00907B3A" w:rsidRPr="00907B3A">
        <w:rPr>
          <w:rStyle w:val="URLPACKT"/>
        </w:rPr>
        <w:t>/</w:t>
      </w:r>
      <w:proofErr w:type="spellStart"/>
      <w:r w:rsidR="00907B3A" w:rsidRPr="00907B3A">
        <w:rPr>
          <w:rStyle w:val="URLPACKT"/>
        </w:rPr>
        <w:t>RxClojure</w:t>
      </w:r>
      <w:proofErr w:type="spellEnd"/>
      <w:r w:rsidR="00907B3A">
        <w:t>)</w:t>
      </w:r>
      <w:r>
        <w:t xml:space="preserve">. </w:t>
      </w:r>
      <w:r w:rsidR="00B712AC">
        <w:t xml:space="preserve">There are several implementations of </w:t>
      </w:r>
      <w:r w:rsidR="00B712AC">
        <w:lastRenderedPageBreak/>
        <w:t xml:space="preserve">Rx across multiple languages, such as C#, Java and PHP. The Java library for reactive extensions is </w:t>
      </w:r>
      <w:proofErr w:type="spellStart"/>
      <w:r w:rsidR="00B712AC">
        <w:t>RxJava</w:t>
      </w:r>
      <w:proofErr w:type="spellEnd"/>
      <w:r w:rsidR="00B712AC">
        <w:t xml:space="preserve">, and the </w:t>
      </w:r>
      <w:proofErr w:type="spellStart"/>
      <w:r w:rsidR="00B712AC">
        <w:t>RxClojure</w:t>
      </w:r>
      <w:proofErr w:type="spellEnd"/>
      <w:r w:rsidR="00B712AC">
        <w:t xml:space="preserve"> library provides </w:t>
      </w:r>
      <w:proofErr w:type="spellStart"/>
      <w:r w:rsidR="00B712AC">
        <w:t>Clojure</w:t>
      </w:r>
      <w:proofErr w:type="spellEnd"/>
      <w:r w:rsidR="00B712AC">
        <w:t xml:space="preserve"> bindings to </w:t>
      </w:r>
      <w:proofErr w:type="spellStart"/>
      <w:r w:rsidR="00B712AC">
        <w:t>RxJava</w:t>
      </w:r>
      <w:proofErr w:type="spellEnd"/>
      <w:r w:rsidR="00B712AC">
        <w:t xml:space="preserve">. As we mentioned earlier, it’s important to note that </w:t>
      </w:r>
      <w:proofErr w:type="spellStart"/>
      <w:r w:rsidR="00B712AC">
        <w:t>RxClojure</w:t>
      </w:r>
      <w:proofErr w:type="spellEnd"/>
      <w:r w:rsidR="00B712AC">
        <w:t xml:space="preserve"> can only be used on the </w:t>
      </w:r>
      <w:proofErr w:type="spellStart"/>
      <w:r w:rsidR="00B712AC">
        <w:t>JVM</w:t>
      </w:r>
      <w:proofErr w:type="spellEnd"/>
      <w:r w:rsidR="00B712AC">
        <w:t>.</w:t>
      </w:r>
      <w:r w:rsidR="00123B7F">
        <w:t xml:space="preserve"> </w:t>
      </w:r>
      <w:r w:rsidR="003A2B9E">
        <w:t xml:space="preserve">Also, the </w:t>
      </w:r>
      <w:proofErr w:type="spellStart"/>
      <w:r w:rsidR="003A2B9E">
        <w:t>RxClojure</w:t>
      </w:r>
      <w:proofErr w:type="spellEnd"/>
      <w:r w:rsidR="003A2B9E">
        <w:t xml:space="preserve"> library predates </w:t>
      </w:r>
      <w:r w:rsidR="00C5419F">
        <w:t xml:space="preserve">the implementation of </w:t>
      </w:r>
      <w:r w:rsidR="003A2B9E">
        <w:t xml:space="preserve">transducers in </w:t>
      </w:r>
      <w:proofErr w:type="spellStart"/>
      <w:r w:rsidR="003A2B9E">
        <w:t>Clojure</w:t>
      </w:r>
      <w:proofErr w:type="spellEnd"/>
      <w:r w:rsidR="003A2B9E">
        <w:t xml:space="preserve">, </w:t>
      </w:r>
      <w:r w:rsidR="00D65138">
        <w:t xml:space="preserve">thus making </w:t>
      </w:r>
      <w:r w:rsidR="009C3BA3">
        <w:t xml:space="preserve">channels </w:t>
      </w:r>
      <w:r w:rsidR="00D65138">
        <w:t xml:space="preserve">and </w:t>
      </w:r>
      <w:r w:rsidR="009C3BA3">
        <w:t xml:space="preserve">transducers are a more </w:t>
      </w:r>
      <w:r w:rsidR="009C4F11">
        <w:t>portable</w:t>
      </w:r>
      <w:r w:rsidR="009C3BA3">
        <w:t xml:space="preserve"> and generalized approach to reactive programming.</w:t>
      </w:r>
    </w:p>
    <w:p w14:paraId="7926C4B0" w14:textId="77777777" w:rsidR="00372544" w:rsidRPr="006C2D40" w:rsidRDefault="00372544" w:rsidP="00372544">
      <w:pPr>
        <w:pStyle w:val="InformationBoxPACKT"/>
      </w:pPr>
      <w:r w:rsidRPr="006C2D40">
        <w:t>The following library dependencies are required for the upcoming examples.</w:t>
      </w:r>
    </w:p>
    <w:p w14:paraId="5F5489CC" w14:textId="77777777" w:rsidR="00372544" w:rsidRPr="006C2D40" w:rsidRDefault="00385319" w:rsidP="00372544">
      <w:pPr>
        <w:pStyle w:val="InformationBoxPACKT"/>
      </w:pPr>
      <w:commentRangeStart w:id="17"/>
      <w:r w:rsidRPr="00385319">
        <w:t>[</w:t>
      </w:r>
      <w:proofErr w:type="spellStart"/>
      <w:proofErr w:type="gramStart"/>
      <w:r w:rsidRPr="00385319">
        <w:t>io.reactivex</w:t>
      </w:r>
      <w:proofErr w:type="spellEnd"/>
      <w:r w:rsidRPr="00385319">
        <w:t>/</w:t>
      </w:r>
      <w:proofErr w:type="spellStart"/>
      <w:r w:rsidRPr="00385319">
        <w:t>rxclojure</w:t>
      </w:r>
      <w:proofErr w:type="spellEnd"/>
      <w:proofErr w:type="gramEnd"/>
      <w:r w:rsidRPr="00385319">
        <w:t xml:space="preserve"> "1.0.0"]</w:t>
      </w:r>
      <w:commentRangeEnd w:id="17"/>
      <w:r w:rsidR="00E20435">
        <w:rPr>
          <w:rStyle w:val="CommentReference"/>
          <w:rFonts w:asciiTheme="minorHAnsi" w:eastAsiaTheme="minorHAnsi" w:hAnsiTheme="minorHAnsi" w:cstheme="minorBidi"/>
          <w:lang w:val="en-GB"/>
        </w:rPr>
        <w:commentReference w:id="17"/>
      </w:r>
    </w:p>
    <w:p w14:paraId="49374CAC" w14:textId="77777777" w:rsidR="00372544" w:rsidRPr="006C2D40" w:rsidRDefault="00372544" w:rsidP="00372544">
      <w:pPr>
        <w:pStyle w:val="InformationBoxPACKT"/>
      </w:pPr>
      <w:r w:rsidRPr="006C2D40">
        <w:t>Also, the following namespaces must be included in your namespace declaration.</w:t>
      </w:r>
    </w:p>
    <w:p w14:paraId="69853C19" w14:textId="77777777" w:rsidR="00354190" w:rsidRDefault="00354190" w:rsidP="00354190">
      <w:pPr>
        <w:pStyle w:val="InformationBoxPACKT"/>
      </w:pPr>
      <w:commentRangeStart w:id="18"/>
      <w:r>
        <w:t>(</w:t>
      </w:r>
      <w:proofErr w:type="gramStart"/>
      <w:r>
        <w:t>ns</w:t>
      </w:r>
      <w:proofErr w:type="gramEnd"/>
      <w:r>
        <w:t xml:space="preserve"> my-namespace</w:t>
      </w:r>
    </w:p>
    <w:p w14:paraId="375F6E37" w14:textId="77777777" w:rsidR="00354190" w:rsidRDefault="00354190" w:rsidP="00354190">
      <w:pPr>
        <w:pStyle w:val="InformationBoxPACKT"/>
      </w:pPr>
      <w:r>
        <w:t xml:space="preserve">  (</w:t>
      </w:r>
      <w:proofErr w:type="gramStart"/>
      <w:r>
        <w:t>:require</w:t>
      </w:r>
      <w:proofErr w:type="gramEnd"/>
      <w:r>
        <w:t xml:space="preserve"> [</w:t>
      </w:r>
      <w:proofErr w:type="spellStart"/>
      <w:r>
        <w:t>rx.lang.clojure.core</w:t>
      </w:r>
      <w:proofErr w:type="spellEnd"/>
      <w:r>
        <w:t xml:space="preserve"> :as </w:t>
      </w:r>
      <w:proofErr w:type="spellStart"/>
      <w:r>
        <w:t>rx</w:t>
      </w:r>
      <w:proofErr w:type="spellEnd"/>
      <w:r>
        <w:t>]</w:t>
      </w:r>
    </w:p>
    <w:p w14:paraId="6313F35E" w14:textId="77777777" w:rsidR="00354190" w:rsidRDefault="00354190" w:rsidP="00354190">
      <w:pPr>
        <w:pStyle w:val="InformationBoxPACKT"/>
      </w:pPr>
      <w:r>
        <w:t xml:space="preserve">            [</w:t>
      </w:r>
      <w:proofErr w:type="spellStart"/>
      <w:proofErr w:type="gramStart"/>
      <w:r>
        <w:t>rx.lang.clojure.blocking</w:t>
      </w:r>
      <w:proofErr w:type="spellEnd"/>
      <w:r>
        <w:t xml:space="preserve"> :as</w:t>
      </w:r>
      <w:proofErr w:type="gramEnd"/>
      <w:r>
        <w:t xml:space="preserve"> </w:t>
      </w:r>
      <w:proofErr w:type="spellStart"/>
      <w:r>
        <w:t>rxb</w:t>
      </w:r>
      <w:proofErr w:type="spellEnd"/>
      <w:r>
        <w:t>]</w:t>
      </w:r>
    </w:p>
    <w:p w14:paraId="0F6C509E" w14:textId="77777777" w:rsidR="00F43630" w:rsidRDefault="00354190" w:rsidP="00D9504A">
      <w:pPr>
        <w:pStyle w:val="InformationBoxPACKT"/>
      </w:pPr>
      <w:r>
        <w:t xml:space="preserve">            [</w:t>
      </w:r>
      <w:proofErr w:type="spellStart"/>
      <w:proofErr w:type="gramStart"/>
      <w:r>
        <w:t>rx.lang.clojure.interop</w:t>
      </w:r>
      <w:proofErr w:type="spellEnd"/>
      <w:r>
        <w:t xml:space="preserve"> :as</w:t>
      </w:r>
      <w:proofErr w:type="gramEnd"/>
      <w:r>
        <w:t xml:space="preserve"> </w:t>
      </w:r>
      <w:proofErr w:type="spellStart"/>
      <w:r>
        <w:t>rxj</w:t>
      </w:r>
      <w:proofErr w:type="spellEnd"/>
      <w:r>
        <w:t>]))</w:t>
      </w:r>
      <w:commentRangeEnd w:id="18"/>
      <w:r w:rsidR="00E20435">
        <w:rPr>
          <w:rStyle w:val="CommentReference"/>
          <w:rFonts w:asciiTheme="minorHAnsi" w:eastAsiaTheme="minorHAnsi" w:hAnsiTheme="minorHAnsi" w:cstheme="minorBidi"/>
          <w:lang w:val="en-GB"/>
        </w:rPr>
        <w:commentReference w:id="18"/>
      </w:r>
    </w:p>
    <w:p w14:paraId="495D6D5A" w14:textId="77777777" w:rsidR="003A2B9E" w:rsidRDefault="003A2B9E" w:rsidP="00B6582F">
      <w:pPr>
        <w:pStyle w:val="NormalPACKT"/>
      </w:pPr>
      <w:r>
        <w:t xml:space="preserve">The </w:t>
      </w:r>
      <w:proofErr w:type="spellStart"/>
      <w:r w:rsidR="00D4182B" w:rsidRPr="007E4082">
        <w:rPr>
          <w:rStyle w:val="CodeInTextPACKT"/>
        </w:rPr>
        <w:t>rx.lang.clojure.core</w:t>
      </w:r>
      <w:proofErr w:type="spellEnd"/>
      <w:r w:rsidR="00D4182B">
        <w:t xml:space="preserve"> </w:t>
      </w:r>
      <w:r>
        <w:t>namespace contains functions for creating and manipulating observables.</w:t>
      </w:r>
      <w:r w:rsidR="00E07CFD">
        <w:t xml:space="preserve"> Observables are internally </w:t>
      </w:r>
      <w:r w:rsidR="001E2675">
        <w:t>represented</w:t>
      </w:r>
      <w:r w:rsidR="004E2250">
        <w:t xml:space="preserve"> </w:t>
      </w:r>
      <w:r w:rsidR="00E07CFD">
        <w:t xml:space="preserve">as </w:t>
      </w:r>
      <w:r w:rsidR="00032928">
        <w:t>collections of values</w:t>
      </w:r>
      <w:r w:rsidR="00E07CFD">
        <w:t>.</w:t>
      </w:r>
      <w:r>
        <w:t xml:space="preserve"> </w:t>
      </w:r>
      <w:r w:rsidR="00D4182B">
        <w:t xml:space="preserve">To extract values from observables, we can use functions from the </w:t>
      </w:r>
      <w:proofErr w:type="spellStart"/>
      <w:r w:rsidR="00D4182B" w:rsidRPr="007E4082">
        <w:rPr>
          <w:rStyle w:val="CodeInTextPACKT"/>
        </w:rPr>
        <w:t>rx.lang.clojure.blocking</w:t>
      </w:r>
      <w:proofErr w:type="spellEnd"/>
      <w:r w:rsidR="00D4182B">
        <w:t xml:space="preserve"> namespace. We must note that functions from the </w:t>
      </w:r>
      <w:proofErr w:type="spellStart"/>
      <w:r w:rsidR="00D4182B" w:rsidRPr="007E4082">
        <w:rPr>
          <w:rStyle w:val="CodeInTextPACKT"/>
        </w:rPr>
        <w:t>rx.lang.clojure.blocking</w:t>
      </w:r>
      <w:proofErr w:type="spellEnd"/>
      <w:r w:rsidR="00D4182B">
        <w:t xml:space="preserve"> namespace must be avoided and used only for testing. The </w:t>
      </w:r>
      <w:proofErr w:type="spellStart"/>
      <w:r w:rsidR="00D4182B" w:rsidRPr="007E4082">
        <w:rPr>
          <w:rStyle w:val="CodeInTextPACKT"/>
        </w:rPr>
        <w:t>rx.lang.clojure.interop</w:t>
      </w:r>
      <w:proofErr w:type="spellEnd"/>
      <w:r w:rsidR="00D4182B">
        <w:t xml:space="preserve"> namespace contains functions that help in performing Java interop with the underlying </w:t>
      </w:r>
      <w:proofErr w:type="spellStart"/>
      <w:r w:rsidR="00D4182B">
        <w:t>RxJava</w:t>
      </w:r>
      <w:proofErr w:type="spellEnd"/>
      <w:r w:rsidR="00D4182B">
        <w:t xml:space="preserve"> library.</w:t>
      </w:r>
    </w:p>
    <w:p w14:paraId="2038F921" w14:textId="77777777" w:rsidR="00D00DC3" w:rsidRPr="00D00DC3" w:rsidRDefault="00D00DC3" w:rsidP="00D00DC3">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w:t>
      </w:r>
      <w:proofErr w:type="spellStart"/>
      <w:r w:rsidRPr="00CB71D1">
        <w:rPr>
          <w:rStyle w:val="CodeInTextPACKT"/>
        </w:rPr>
        <w:t>c</w:t>
      </w:r>
      <w:r>
        <w:rPr>
          <w:rStyle w:val="CodeInTextPACKT"/>
        </w:rPr>
        <w:t>9</w:t>
      </w:r>
      <w:proofErr w:type="spellEnd"/>
      <w:r w:rsidRPr="00CB71D1">
        <w:rPr>
          <w:rStyle w:val="CodeInTextPACKT"/>
        </w:rPr>
        <w:t>/</w:t>
      </w:r>
      <w:proofErr w:type="spellStart"/>
      <w:r>
        <w:rPr>
          <w:rStyle w:val="CodeInTextPACKT"/>
        </w:rPr>
        <w:t>rx</w:t>
      </w:r>
      <w:r w:rsidRPr="00323DB1">
        <w:rPr>
          <w:rStyle w:val="CodeInTextPACKT"/>
        </w:rPr>
        <w:t>.clj</w:t>
      </w:r>
      <w:proofErr w:type="spellEnd"/>
      <w:r>
        <w:rPr>
          <w:lang w:val="en-GB"/>
        </w:rPr>
        <w:t xml:space="preserve"> of the books source code.</w:t>
      </w:r>
    </w:p>
    <w:p w14:paraId="44BA1BE3" w14:textId="77777777" w:rsidR="00E07CFD" w:rsidRDefault="00E07CFD" w:rsidP="00B6582F">
      <w:pPr>
        <w:pStyle w:val="NormalPACKT"/>
      </w:pPr>
      <w:r>
        <w:t xml:space="preserve">A value can be converted </w:t>
      </w:r>
      <w:r w:rsidR="009C09B9">
        <w:t xml:space="preserve">to an observable using the </w:t>
      </w:r>
      <w:r w:rsidR="009C09B9" w:rsidRPr="009C09B9">
        <w:rPr>
          <w:rStyle w:val="CodeInTextPACKT"/>
        </w:rPr>
        <w:t>return</w:t>
      </w:r>
      <w:r w:rsidR="009C09B9">
        <w:t xml:space="preserve"> function from the </w:t>
      </w:r>
      <w:proofErr w:type="spellStart"/>
      <w:r w:rsidR="009C09B9" w:rsidRPr="007E4082">
        <w:rPr>
          <w:rStyle w:val="CodeInTextPACKT"/>
        </w:rPr>
        <w:t>rx.lang.clojure.core</w:t>
      </w:r>
      <w:proofErr w:type="spellEnd"/>
      <w:r w:rsidR="009C09B9">
        <w:t xml:space="preserve"> namespace. An observable can be converted to a vector of values using the </w:t>
      </w:r>
      <w:proofErr w:type="spellStart"/>
      <w:r w:rsidR="009C09B9" w:rsidRPr="007E4082">
        <w:rPr>
          <w:rStyle w:val="CodeInTextPACKT"/>
        </w:rPr>
        <w:t>rx.lang.clojure.blocking</w:t>
      </w:r>
      <w:proofErr w:type="spellEnd"/>
      <w:r w:rsidR="009C09B9">
        <w:rPr>
          <w:rStyle w:val="CodeInTextPACKT"/>
        </w:rPr>
        <w:t>/into</w:t>
      </w:r>
      <w:r w:rsidR="009C09B9">
        <w:t xml:space="preserve"> function, and similarly we can obtain the first value of an observable using the </w:t>
      </w:r>
      <w:proofErr w:type="spellStart"/>
      <w:r w:rsidR="009C09B9" w:rsidRPr="007E4082">
        <w:rPr>
          <w:rStyle w:val="CodeInTextPACKT"/>
        </w:rPr>
        <w:t>rx.lang.clojure.blocking</w:t>
      </w:r>
      <w:proofErr w:type="spellEnd"/>
      <w:r w:rsidR="009C09B9">
        <w:rPr>
          <w:rStyle w:val="CodeInTextPACKT"/>
        </w:rPr>
        <w:t>/first</w:t>
      </w:r>
      <w:r w:rsidR="009C09B9">
        <w:t xml:space="preserve"> function. These functions are demonstrated in the </w:t>
      </w:r>
      <w:proofErr w:type="spellStart"/>
      <w:r w:rsidR="009C09B9">
        <w:t>REPL</w:t>
      </w:r>
      <w:proofErr w:type="spellEnd"/>
      <w:r w:rsidR="009C09B9">
        <w:t xml:space="preserve"> output shown below:</w:t>
      </w:r>
    </w:p>
    <w:p w14:paraId="32CCB672" w14:textId="77777777" w:rsidR="00F43630" w:rsidRDefault="00F43630"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/return 0))</w:t>
      </w:r>
    </w:p>
    <w:p w14:paraId="72800B3A" w14:textId="77777777" w:rsidR="00F43630" w:rsidRDefault="00F43630" w:rsidP="00F43630">
      <w:pPr>
        <w:pStyle w:val="CodePACKT"/>
      </w:pPr>
      <w:r>
        <w:t>#'user/o</w:t>
      </w:r>
    </w:p>
    <w:p w14:paraId="353BABC7" w14:textId="77777777" w:rsidR="00F43630" w:rsidRDefault="00F43630" w:rsidP="0054408F">
      <w:pPr>
        <w:pStyle w:val="CodeHighlightedPACKT"/>
      </w:pPr>
      <w:proofErr w:type="gramStart"/>
      <w:r>
        <w:t>user</w:t>
      </w:r>
      <w:proofErr w:type="gramEnd"/>
      <w:r>
        <w:t>&gt; (</w:t>
      </w:r>
      <w:proofErr w:type="spellStart"/>
      <w:r>
        <w:t>rxb</w:t>
      </w:r>
      <w:proofErr w:type="spellEnd"/>
      <w:r>
        <w:t>/into [] o)</w:t>
      </w:r>
    </w:p>
    <w:p w14:paraId="4D39C6EF" w14:textId="77777777" w:rsidR="00F43630" w:rsidRDefault="00F43630" w:rsidP="00F43630">
      <w:pPr>
        <w:pStyle w:val="CodePACKT"/>
      </w:pPr>
      <w:r>
        <w:t>[0]</w:t>
      </w:r>
    </w:p>
    <w:p w14:paraId="3C91B044" w14:textId="77777777" w:rsidR="00F43630" w:rsidRDefault="00F43630" w:rsidP="0054408F">
      <w:pPr>
        <w:pStyle w:val="CodeHighlightedPACKT"/>
      </w:pPr>
      <w:proofErr w:type="gramStart"/>
      <w:r>
        <w:t>user</w:t>
      </w:r>
      <w:proofErr w:type="gramEnd"/>
      <w:r>
        <w:t>&gt; (</w:t>
      </w:r>
      <w:proofErr w:type="spellStart"/>
      <w:r>
        <w:t>rxb</w:t>
      </w:r>
      <w:proofErr w:type="spellEnd"/>
      <w:r>
        <w:t>/first o)</w:t>
      </w:r>
    </w:p>
    <w:p w14:paraId="3C23FAB1" w14:textId="77777777" w:rsidR="00F43630" w:rsidRDefault="00064AEE" w:rsidP="00064AEE">
      <w:pPr>
        <w:pStyle w:val="CodePACKT"/>
      </w:pPr>
      <w:r>
        <w:lastRenderedPageBreak/>
        <w:t>0</w:t>
      </w:r>
    </w:p>
    <w:p w14:paraId="4B5537E9" w14:textId="77777777" w:rsidR="0068162A" w:rsidRDefault="0068162A" w:rsidP="00F43630">
      <w:pPr>
        <w:pStyle w:val="NormalPACKT"/>
      </w:pPr>
    </w:p>
    <w:p w14:paraId="1F4EB6CB" w14:textId="77777777" w:rsidR="00EE0638" w:rsidRDefault="00EE0638" w:rsidP="00F43630">
      <w:pPr>
        <w:pStyle w:val="NormalPACKT"/>
      </w:pPr>
      <w:r>
        <w:t xml:space="preserve">A sequence of values can be converted to an observable using the </w:t>
      </w:r>
      <w:proofErr w:type="spellStart"/>
      <w:r w:rsidRPr="00EE0638">
        <w:rPr>
          <w:rStyle w:val="CodeInTextPACKT"/>
        </w:rPr>
        <w:t>seq</w:t>
      </w:r>
      <w:proofErr w:type="spellEnd"/>
      <w:r w:rsidRPr="00EE0638">
        <w:rPr>
          <w:rStyle w:val="CodeInTextPACKT"/>
        </w:rPr>
        <w:t>-&gt;o</w:t>
      </w:r>
      <w:r>
        <w:t xml:space="preserve"> function from the </w:t>
      </w:r>
      <w:proofErr w:type="spellStart"/>
      <w:r w:rsidRPr="007E4082">
        <w:rPr>
          <w:rStyle w:val="CodeInTextPACKT"/>
        </w:rPr>
        <w:t>rx.lang.clojure.core</w:t>
      </w:r>
      <w:proofErr w:type="spellEnd"/>
      <w:r>
        <w:t xml:space="preserve"> namespace. To convert the observable to a sequence, we pass it to the </w:t>
      </w:r>
      <w:r w:rsidRPr="00EE0638">
        <w:rPr>
          <w:rStyle w:val="CodeInTextPACKT"/>
        </w:rPr>
        <w:t>o-&gt;</w:t>
      </w:r>
      <w:proofErr w:type="spellStart"/>
      <w:r w:rsidRPr="00EE0638">
        <w:rPr>
          <w:rStyle w:val="CodeInTextPACKT"/>
        </w:rPr>
        <w:t>seq</w:t>
      </w:r>
      <w:proofErr w:type="spellEnd"/>
      <w:r>
        <w:t xml:space="preserve"> function from the </w:t>
      </w:r>
      <w:proofErr w:type="spellStart"/>
      <w:r w:rsidRPr="007E4082">
        <w:rPr>
          <w:rStyle w:val="CodeInTextPACKT"/>
        </w:rPr>
        <w:t>rx.lang.clojure.</w:t>
      </w:r>
      <w:r>
        <w:rPr>
          <w:rStyle w:val="CodeInTextPACKT"/>
        </w:rPr>
        <w:t>blocking</w:t>
      </w:r>
      <w:proofErr w:type="spellEnd"/>
      <w:r>
        <w:t xml:space="preserve"> namespace. For example, we can convert the vector </w:t>
      </w:r>
      <w:r w:rsidRPr="00EE0638">
        <w:rPr>
          <w:rStyle w:val="CodeInTextPACKT"/>
        </w:rPr>
        <w:t>[1 2 3]</w:t>
      </w:r>
      <w:r>
        <w:t xml:space="preserve"> to an observable and back to a sequence as shown below:</w:t>
      </w:r>
    </w:p>
    <w:p w14:paraId="29C758B9" w14:textId="77777777" w:rsidR="00F43630" w:rsidRDefault="00F43630"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w:t>
      </w:r>
      <w:proofErr w:type="spellStart"/>
      <w:r>
        <w:t>seq</w:t>
      </w:r>
      <w:proofErr w:type="spellEnd"/>
      <w:r>
        <w:t>-&gt;o [1 2 3]))</w:t>
      </w:r>
    </w:p>
    <w:p w14:paraId="5FA375EA" w14:textId="77777777" w:rsidR="00F43630" w:rsidRDefault="00F43630" w:rsidP="00F43630">
      <w:pPr>
        <w:pStyle w:val="CodePACKT"/>
      </w:pPr>
      <w:r>
        <w:t>#'user/o</w:t>
      </w:r>
    </w:p>
    <w:p w14:paraId="1CEF8181" w14:textId="77777777" w:rsidR="00F43630" w:rsidRDefault="00F43630" w:rsidP="0054408F">
      <w:pPr>
        <w:pStyle w:val="CodeHighlightedPACKT"/>
      </w:pPr>
      <w:proofErr w:type="gramStart"/>
      <w:r>
        <w:t>user</w:t>
      </w:r>
      <w:proofErr w:type="gramEnd"/>
      <w:r>
        <w:t>&gt; (</w:t>
      </w:r>
      <w:proofErr w:type="spellStart"/>
      <w:r>
        <w:t>rxb</w:t>
      </w:r>
      <w:proofErr w:type="spellEnd"/>
      <w:r>
        <w:t>/o-&gt;</w:t>
      </w:r>
      <w:proofErr w:type="spellStart"/>
      <w:r>
        <w:t>seq</w:t>
      </w:r>
      <w:proofErr w:type="spellEnd"/>
      <w:r>
        <w:t xml:space="preserve"> o)</w:t>
      </w:r>
    </w:p>
    <w:p w14:paraId="2B47F021" w14:textId="77777777" w:rsidR="00F43630" w:rsidRDefault="009437E6" w:rsidP="009437E6">
      <w:pPr>
        <w:pStyle w:val="CodePACKT"/>
      </w:pPr>
      <w:r>
        <w:t>(1 2 3)</w:t>
      </w:r>
    </w:p>
    <w:p w14:paraId="01D3F9A9" w14:textId="77777777" w:rsidR="00F43630" w:rsidRDefault="00F43630" w:rsidP="00F43630">
      <w:pPr>
        <w:pStyle w:val="NormalPACKT"/>
      </w:pPr>
    </w:p>
    <w:p w14:paraId="3C1D6970" w14:textId="77777777" w:rsidR="004C777B" w:rsidRDefault="004C777B" w:rsidP="00F43630">
      <w:pPr>
        <w:pStyle w:val="NormalPACKT"/>
      </w:pPr>
      <w:r>
        <w:t xml:space="preserve">Another way to create an observable is by using the </w:t>
      </w:r>
      <w:r w:rsidRPr="002E5B70">
        <w:rPr>
          <w:rStyle w:val="CodeInTextPACKT"/>
        </w:rPr>
        <w:t>cons</w:t>
      </w:r>
      <w:r>
        <w:t xml:space="preserve"> and </w:t>
      </w:r>
      <w:r w:rsidRPr="002E5B70">
        <w:rPr>
          <w:rStyle w:val="CodeInTextPACKT"/>
        </w:rPr>
        <w:t>empty</w:t>
      </w:r>
      <w:r>
        <w:t xml:space="preserve"> function</w:t>
      </w:r>
      <w:r w:rsidR="002E5B70">
        <w:t>s</w:t>
      </w:r>
      <w:r>
        <w:t xml:space="preserve"> from the </w:t>
      </w:r>
      <w:proofErr w:type="spellStart"/>
      <w:r w:rsidRPr="007E4082">
        <w:rPr>
          <w:rStyle w:val="CodeInTextPACKT"/>
        </w:rPr>
        <w:t>rx.lang.clojure.core</w:t>
      </w:r>
      <w:proofErr w:type="spellEnd"/>
      <w:r>
        <w:t xml:space="preserve"> namespace. The </w:t>
      </w:r>
      <w:r w:rsidRPr="003E2937">
        <w:rPr>
          <w:rStyle w:val="CodeInTextPACKT"/>
        </w:rPr>
        <w:t>empty</w:t>
      </w:r>
      <w:r>
        <w:t xml:space="preserve"> function creates an observable </w:t>
      </w:r>
      <w:r w:rsidR="003E2937">
        <w:t xml:space="preserve">with </w:t>
      </w:r>
      <w:r>
        <w:t xml:space="preserve">no values, and the </w:t>
      </w:r>
      <w:r w:rsidRPr="003E2937">
        <w:rPr>
          <w:rStyle w:val="CodeInTextPACKT"/>
        </w:rPr>
        <w:t>cons</w:t>
      </w:r>
      <w:r>
        <w:t xml:space="preserve"> function adds combines a value and an observable</w:t>
      </w:r>
      <w:r w:rsidR="003E2937">
        <w:t xml:space="preserve"> into a new observable, similar to the standard </w:t>
      </w:r>
      <w:r w:rsidR="003E2937" w:rsidRPr="003E2937">
        <w:rPr>
          <w:rStyle w:val="CodeInTextPACKT"/>
        </w:rPr>
        <w:t>cons</w:t>
      </w:r>
      <w:r w:rsidR="004A1E7C">
        <w:t xml:space="preserve"> function.</w:t>
      </w:r>
      <w:r w:rsidR="00192032">
        <w:t xml:space="preserve"> We can create an observable containing the value </w:t>
      </w:r>
      <w:r w:rsidR="00192032" w:rsidRPr="00192032">
        <w:rPr>
          <w:rStyle w:val="CodeInTextPACKT"/>
        </w:rPr>
        <w:t>0</w:t>
      </w:r>
      <w:r w:rsidR="00192032">
        <w:t xml:space="preserve"> using the </w:t>
      </w:r>
      <w:r w:rsidR="00192032" w:rsidRPr="00192032">
        <w:rPr>
          <w:rStyle w:val="CodeInTextPACKT"/>
        </w:rPr>
        <w:t xml:space="preserve">cons </w:t>
      </w:r>
      <w:r w:rsidR="00192032">
        <w:t xml:space="preserve">and </w:t>
      </w:r>
      <w:r w:rsidR="00192032" w:rsidRPr="00192032">
        <w:rPr>
          <w:rStyle w:val="CodeInTextPACKT"/>
        </w:rPr>
        <w:t>empty</w:t>
      </w:r>
      <w:r w:rsidR="00192032">
        <w:t xml:space="preserve"> functions as shown below:</w:t>
      </w:r>
    </w:p>
    <w:p w14:paraId="4F62CB80" w14:textId="77777777" w:rsidR="00F43630" w:rsidRDefault="00F43630" w:rsidP="0054408F">
      <w:pPr>
        <w:pStyle w:val="CodeHighlightedPACKT"/>
      </w:pPr>
      <w:proofErr w:type="gramStart"/>
      <w:r>
        <w:t>user</w:t>
      </w:r>
      <w:proofErr w:type="gramEnd"/>
      <w:r>
        <w:t>&gt; (</w:t>
      </w:r>
      <w:proofErr w:type="spellStart"/>
      <w:r>
        <w:t>def</w:t>
      </w:r>
      <w:proofErr w:type="spellEnd"/>
      <w:r>
        <w:t xml:space="preserve"> o (</w:t>
      </w:r>
      <w:proofErr w:type="spellStart"/>
      <w:r>
        <w:t>rx</w:t>
      </w:r>
      <w:proofErr w:type="spellEnd"/>
      <w:r>
        <w:t>/cons 0 (</w:t>
      </w:r>
      <w:proofErr w:type="spellStart"/>
      <w:r>
        <w:t>rx</w:t>
      </w:r>
      <w:proofErr w:type="spellEnd"/>
      <w:r>
        <w:t>/empty)))</w:t>
      </w:r>
    </w:p>
    <w:p w14:paraId="1C25C7DE" w14:textId="77777777" w:rsidR="00F43630" w:rsidRDefault="00F43630" w:rsidP="00F43630">
      <w:pPr>
        <w:pStyle w:val="CodePACKT"/>
      </w:pPr>
      <w:r>
        <w:t>#'user/o</w:t>
      </w:r>
    </w:p>
    <w:p w14:paraId="7071455F" w14:textId="77777777" w:rsidR="00F43630" w:rsidRDefault="00F43630" w:rsidP="0054408F">
      <w:pPr>
        <w:pStyle w:val="CodeHighlightedPACKT"/>
      </w:pPr>
      <w:proofErr w:type="gramStart"/>
      <w:r>
        <w:t>user</w:t>
      </w:r>
      <w:proofErr w:type="gramEnd"/>
      <w:r>
        <w:t>&gt; (</w:t>
      </w:r>
      <w:proofErr w:type="spellStart"/>
      <w:r>
        <w:t>rxb</w:t>
      </w:r>
      <w:proofErr w:type="spellEnd"/>
      <w:r>
        <w:t>/first o)</w:t>
      </w:r>
    </w:p>
    <w:p w14:paraId="447F306B" w14:textId="77777777" w:rsidR="00F43630" w:rsidRDefault="00F43630" w:rsidP="00F43630">
      <w:pPr>
        <w:pStyle w:val="CodePACKT"/>
      </w:pPr>
      <w:r>
        <w:t>0</w:t>
      </w:r>
    </w:p>
    <w:p w14:paraId="5E7149B8" w14:textId="77777777" w:rsidR="00F43630" w:rsidRDefault="00F43630" w:rsidP="00B6582F">
      <w:pPr>
        <w:pStyle w:val="NormalPACKT"/>
      </w:pPr>
    </w:p>
    <w:p w14:paraId="3B25F14F" w14:textId="77777777" w:rsidR="00212313" w:rsidRDefault="00212313" w:rsidP="00B6582F">
      <w:pPr>
        <w:pStyle w:val="NormalPACKT"/>
      </w:pPr>
      <w:r>
        <w:t xml:space="preserve">As we mentioned earlier, observers can subscribe to events from observables. Observers can be defined by implementing the </w:t>
      </w:r>
      <w:proofErr w:type="spellStart"/>
      <w:r w:rsidRPr="007E4082">
        <w:rPr>
          <w:rStyle w:val="CodeInTextPACKT"/>
        </w:rPr>
        <w:t>rx.lang.clojure</w:t>
      </w:r>
      <w:r>
        <w:rPr>
          <w:rStyle w:val="CodeInTextPACKT"/>
        </w:rPr>
        <w:t>.Observer</w:t>
      </w:r>
      <w:proofErr w:type="spellEnd"/>
      <w:r>
        <w:t xml:space="preserve"> interface. This interface defines three methods, namely </w:t>
      </w:r>
      <w:proofErr w:type="spellStart"/>
      <w:r w:rsidRPr="008309D1">
        <w:rPr>
          <w:rStyle w:val="CodeInTextPACKT"/>
        </w:rPr>
        <w:t>onNext</w:t>
      </w:r>
      <w:proofErr w:type="spellEnd"/>
      <w:r>
        <w:t xml:space="preserve">, </w:t>
      </w:r>
      <w:proofErr w:type="spellStart"/>
      <w:r w:rsidRPr="008309D1">
        <w:rPr>
          <w:rStyle w:val="CodeInTextPACKT"/>
        </w:rPr>
        <w:t>onError</w:t>
      </w:r>
      <w:proofErr w:type="spellEnd"/>
      <w:r w:rsidR="00C44C02" w:rsidRPr="00C44C02">
        <w:t xml:space="preserve"> and </w:t>
      </w:r>
      <w:proofErr w:type="spellStart"/>
      <w:r w:rsidR="00C44C02" w:rsidRPr="008309D1">
        <w:rPr>
          <w:rStyle w:val="CodeInTextPACKT"/>
        </w:rPr>
        <w:t>onCompleted</w:t>
      </w:r>
      <w:proofErr w:type="spellEnd"/>
      <w:r>
        <w:t xml:space="preserve">. The </w:t>
      </w:r>
      <w:proofErr w:type="spellStart"/>
      <w:r w:rsidRPr="008309D1">
        <w:rPr>
          <w:rStyle w:val="CodeInTextPACKT"/>
        </w:rPr>
        <w:t>onNext</w:t>
      </w:r>
      <w:proofErr w:type="spellEnd"/>
      <w:r>
        <w:t xml:space="preserve"> method is called whenever an observable produces a new value, and the </w:t>
      </w:r>
      <w:proofErr w:type="spellStart"/>
      <w:r w:rsidRPr="008309D1">
        <w:rPr>
          <w:rStyle w:val="CodeInTextPACKT"/>
        </w:rPr>
        <w:t>onCompleted</w:t>
      </w:r>
      <w:proofErr w:type="spellEnd"/>
      <w:r>
        <w:t xml:space="preserve"> method is called when an observable is done producing values. The </w:t>
      </w:r>
      <w:proofErr w:type="spellStart"/>
      <w:r w:rsidRPr="008309D1">
        <w:rPr>
          <w:rStyle w:val="CodeInTextPACKT"/>
        </w:rPr>
        <w:t>onError</w:t>
      </w:r>
      <w:proofErr w:type="spellEnd"/>
      <w:r>
        <w:t xml:space="preserve"> method will be called in case an exception is encountered.</w:t>
      </w:r>
      <w:r w:rsidR="00446AA2">
        <w:t xml:space="preserve"> Interestingly, all of these methods will be invoked asynchronously</w:t>
      </w:r>
      <w:r w:rsidR="00C9004D">
        <w:t xml:space="preserve"> from an observable</w:t>
      </w:r>
      <w:r w:rsidR="00446AA2">
        <w:t>.</w:t>
      </w:r>
      <w:r>
        <w:t xml:space="preserve"> For example, we can create an observer using the </w:t>
      </w:r>
      <w:r w:rsidRPr="00212313">
        <w:rPr>
          <w:rStyle w:val="CodeInTextPACKT"/>
        </w:rPr>
        <w:t>reify</w:t>
      </w:r>
      <w:r>
        <w:t xml:space="preserve"> form to implement the </w:t>
      </w:r>
      <w:r w:rsidRPr="00212313">
        <w:rPr>
          <w:rStyle w:val="CodeInTextPACKT"/>
        </w:rPr>
        <w:t>Observer</w:t>
      </w:r>
      <w:r>
        <w:t xml:space="preserve"> interface as shown in </w:t>
      </w:r>
      <w:r w:rsidRPr="00212313">
        <w:rPr>
          <w:rStyle w:val="ItalicsPACKT"/>
        </w:rPr>
        <w:t>Example 9.4</w:t>
      </w:r>
      <w:r>
        <w:t>.</w:t>
      </w:r>
    </w:p>
    <w:p w14:paraId="39A738E5" w14:textId="77777777" w:rsidR="000306AF" w:rsidRPr="00DC3DFB" w:rsidRDefault="000306AF" w:rsidP="000306AF">
      <w:pPr>
        <w:pStyle w:val="NormalPACKT"/>
        <w:rPr>
          <w:i/>
        </w:rPr>
      </w:pPr>
      <w:proofErr w:type="gramStart"/>
      <w:r w:rsidRPr="00DC3DFB">
        <w:rPr>
          <w:rStyle w:val="ItalicsPACKT"/>
        </w:rPr>
        <w:t>Example 9.</w:t>
      </w:r>
      <w:r>
        <w:rPr>
          <w:rStyle w:val="ItalicsPACKT"/>
        </w:rPr>
        <w:t>4</w:t>
      </w:r>
      <w:r w:rsidRPr="00DC3DFB">
        <w:rPr>
          <w:rStyle w:val="ItalicsPACKT"/>
        </w:rPr>
        <w:t>.</w:t>
      </w:r>
      <w:proofErr w:type="gramEnd"/>
      <w:r w:rsidRPr="00DC3DFB">
        <w:rPr>
          <w:rStyle w:val="ItalicsPACKT"/>
        </w:rPr>
        <w:t xml:space="preserve"> </w:t>
      </w:r>
      <w:r w:rsidR="00572A4A">
        <w:rPr>
          <w:rStyle w:val="ItalicsPACKT"/>
        </w:rPr>
        <w:t>Implementing the</w:t>
      </w:r>
      <w:r w:rsidR="00572A4A" w:rsidRPr="00572A4A">
        <w:rPr>
          <w:rStyle w:val="CodeInTextPACKT"/>
        </w:rPr>
        <w:t xml:space="preserve"> </w:t>
      </w:r>
      <w:proofErr w:type="spellStart"/>
      <w:r w:rsidR="00572A4A" w:rsidRPr="007E4082">
        <w:rPr>
          <w:rStyle w:val="CodeInTextPACKT"/>
        </w:rPr>
        <w:t>rx.lang.clojure</w:t>
      </w:r>
      <w:r w:rsidR="00572A4A">
        <w:rPr>
          <w:rStyle w:val="CodeInTextPACKT"/>
        </w:rPr>
        <w:t>.Observer</w:t>
      </w:r>
      <w:proofErr w:type="spellEnd"/>
      <w:r w:rsidR="00572A4A">
        <w:rPr>
          <w:rStyle w:val="ItalicsPACKT"/>
        </w:rPr>
        <w:t xml:space="preserve"> interface</w:t>
      </w:r>
    </w:p>
    <w:p w14:paraId="5F3E70D2" w14:textId="77777777" w:rsidR="000306AF" w:rsidRDefault="000306AF" w:rsidP="000306AF">
      <w:pPr>
        <w:pStyle w:val="CodePACKT"/>
      </w:pPr>
      <w:r>
        <w:t>(</w:t>
      </w:r>
      <w:proofErr w:type="spellStart"/>
      <w:proofErr w:type="gramStart"/>
      <w:r>
        <w:t>def</w:t>
      </w:r>
      <w:proofErr w:type="spellEnd"/>
      <w:proofErr w:type="gramEnd"/>
      <w:r>
        <w:t xml:space="preserve"> observer</w:t>
      </w:r>
    </w:p>
    <w:p w14:paraId="797B1B00" w14:textId="77777777" w:rsidR="000306AF" w:rsidRDefault="000306AF" w:rsidP="000306AF">
      <w:pPr>
        <w:pStyle w:val="CodePACKT"/>
      </w:pPr>
      <w:r>
        <w:t xml:space="preserve">  (</w:t>
      </w:r>
      <w:proofErr w:type="gramStart"/>
      <w:r>
        <w:t>reify</w:t>
      </w:r>
      <w:proofErr w:type="gramEnd"/>
      <w:r>
        <w:t xml:space="preserve"> </w:t>
      </w:r>
      <w:proofErr w:type="spellStart"/>
      <w:r>
        <w:t>rx.Observer</w:t>
      </w:r>
      <w:proofErr w:type="spellEnd"/>
    </w:p>
    <w:p w14:paraId="02C7D2BA" w14:textId="77777777" w:rsidR="000306AF" w:rsidRDefault="000306AF" w:rsidP="000306AF">
      <w:pPr>
        <w:pStyle w:val="CodePACKT"/>
      </w:pPr>
      <w:r>
        <w:t xml:space="preserve">    (</w:t>
      </w:r>
      <w:proofErr w:type="spellStart"/>
      <w:proofErr w:type="gramStart"/>
      <w:r>
        <w:t>onNext</w:t>
      </w:r>
      <w:proofErr w:type="spellEnd"/>
      <w:proofErr w:type="gramEnd"/>
      <w:r>
        <w:t xml:space="preserve"> [this v] (</w:t>
      </w:r>
      <w:proofErr w:type="spellStart"/>
      <w:r>
        <w:t>println</w:t>
      </w:r>
      <w:proofErr w:type="spellEnd"/>
      <w:r>
        <w:t xml:space="preserve"> (</w:t>
      </w:r>
      <w:proofErr w:type="spellStart"/>
      <w:r>
        <w:t>str</w:t>
      </w:r>
      <w:proofErr w:type="spellEnd"/>
      <w:r>
        <w:t xml:space="preserve"> "Got value: " v "!")))</w:t>
      </w:r>
    </w:p>
    <w:p w14:paraId="46EBE9A2" w14:textId="77777777" w:rsidR="000306AF" w:rsidRDefault="000306AF" w:rsidP="000306AF">
      <w:pPr>
        <w:pStyle w:val="CodePACKT"/>
      </w:pPr>
      <w:r>
        <w:t xml:space="preserve">    (</w:t>
      </w:r>
      <w:proofErr w:type="spellStart"/>
      <w:proofErr w:type="gramStart"/>
      <w:r>
        <w:t>onError</w:t>
      </w:r>
      <w:proofErr w:type="spellEnd"/>
      <w:proofErr w:type="gramEnd"/>
      <w:r>
        <w:t xml:space="preserve"> [this e] (</w:t>
      </w:r>
      <w:proofErr w:type="spellStart"/>
      <w:r>
        <w:t>println</w:t>
      </w:r>
      <w:proofErr w:type="spellEnd"/>
      <w:r>
        <w:t xml:space="preserve"> e))</w:t>
      </w:r>
    </w:p>
    <w:p w14:paraId="636ED14E" w14:textId="77777777" w:rsidR="000306AF" w:rsidRDefault="000306AF" w:rsidP="000306AF">
      <w:pPr>
        <w:pStyle w:val="CodePACKT"/>
      </w:pPr>
      <w:r>
        <w:t xml:space="preserve">    (</w:t>
      </w:r>
      <w:proofErr w:type="spellStart"/>
      <w:proofErr w:type="gramStart"/>
      <w:r>
        <w:t>onCompleted</w:t>
      </w:r>
      <w:proofErr w:type="spellEnd"/>
      <w:proofErr w:type="gramEnd"/>
      <w:r>
        <w:t xml:space="preserve"> [this] (</w:t>
      </w:r>
      <w:proofErr w:type="spellStart"/>
      <w:r>
        <w:t>println</w:t>
      </w:r>
      <w:proofErr w:type="spellEnd"/>
      <w:r>
        <w:t xml:space="preserve"> "Done!"))))</w:t>
      </w:r>
    </w:p>
    <w:p w14:paraId="2D608BEE" w14:textId="77777777" w:rsidR="000306AF" w:rsidRDefault="000306AF" w:rsidP="00B6582F">
      <w:pPr>
        <w:pStyle w:val="NormalPACKT"/>
      </w:pPr>
    </w:p>
    <w:p w14:paraId="6BE50732" w14:textId="77777777" w:rsidR="004934A4" w:rsidRDefault="004934A4" w:rsidP="00B6582F">
      <w:pPr>
        <w:pStyle w:val="NormalPACKT"/>
      </w:pPr>
      <w:r>
        <w:lastRenderedPageBreak/>
        <w:t xml:space="preserve">An observable </w:t>
      </w:r>
      <w:r w:rsidR="001B3606">
        <w:t xml:space="preserve">can call the methods of an observer using the </w:t>
      </w:r>
      <w:r w:rsidR="001B3606" w:rsidRPr="00B5423B">
        <w:rPr>
          <w:rStyle w:val="CodeInTextPACKT"/>
        </w:rPr>
        <w:t>on-next</w:t>
      </w:r>
      <w:r w:rsidR="001B3606">
        <w:t xml:space="preserve">, </w:t>
      </w:r>
      <w:r w:rsidR="001B3606" w:rsidRPr="00B5423B">
        <w:rPr>
          <w:rStyle w:val="CodeInTextPACKT"/>
        </w:rPr>
        <w:t>on-</w:t>
      </w:r>
      <w:r w:rsidR="00C44C02">
        <w:rPr>
          <w:rStyle w:val="CodeInTextPACKT"/>
        </w:rPr>
        <w:t>error</w:t>
      </w:r>
      <w:r w:rsidR="001B3606">
        <w:t xml:space="preserve"> and </w:t>
      </w:r>
      <w:r w:rsidR="001B3606" w:rsidRPr="00B5423B">
        <w:rPr>
          <w:rStyle w:val="CodeInTextPACKT"/>
        </w:rPr>
        <w:t>on-</w:t>
      </w:r>
      <w:r w:rsidR="00C44C02" w:rsidRPr="00C44C02">
        <w:rPr>
          <w:rStyle w:val="CodeInTextPACKT"/>
        </w:rPr>
        <w:t xml:space="preserve"> </w:t>
      </w:r>
      <w:r w:rsidR="00C44C02" w:rsidRPr="00B5423B">
        <w:rPr>
          <w:rStyle w:val="CodeInTextPACKT"/>
        </w:rPr>
        <w:t>completed</w:t>
      </w:r>
      <w:r w:rsidR="001B3606">
        <w:t xml:space="preserve"> functions from </w:t>
      </w:r>
      <w:proofErr w:type="spellStart"/>
      <w:r w:rsidR="001B3606" w:rsidRPr="007E4082">
        <w:rPr>
          <w:rStyle w:val="CodeInTextPACKT"/>
        </w:rPr>
        <w:t>rx.lang.clojure</w:t>
      </w:r>
      <w:r w:rsidR="001B3606">
        <w:rPr>
          <w:rStyle w:val="CodeInTextPACKT"/>
        </w:rPr>
        <w:t>.core</w:t>
      </w:r>
      <w:proofErr w:type="spellEnd"/>
      <w:r w:rsidR="001B3606">
        <w:t xml:space="preserve"> namespace. We can also define an observable using these functions and the </w:t>
      </w:r>
      <w:r w:rsidR="001B3606" w:rsidRPr="00AA31EE">
        <w:rPr>
          <w:rStyle w:val="CodeInTextPACKT"/>
        </w:rPr>
        <w:t>observable*</w:t>
      </w:r>
      <w:r w:rsidR="001B3606">
        <w:t xml:space="preserve"> form from the </w:t>
      </w:r>
      <w:proofErr w:type="spellStart"/>
      <w:r w:rsidR="001B3606" w:rsidRPr="007E4082">
        <w:rPr>
          <w:rStyle w:val="CodeInTextPACKT"/>
        </w:rPr>
        <w:t>rx.lang.clojure</w:t>
      </w:r>
      <w:r w:rsidR="001B3606">
        <w:rPr>
          <w:rStyle w:val="CodeInTextPACKT"/>
        </w:rPr>
        <w:t>.core</w:t>
      </w:r>
      <w:proofErr w:type="spellEnd"/>
      <w:r w:rsidR="001B3606">
        <w:t xml:space="preserve"> namespace. The </w:t>
      </w:r>
      <w:r w:rsidR="00AA31EE" w:rsidRPr="00AA31EE">
        <w:rPr>
          <w:rStyle w:val="CodeInTextPACKT"/>
        </w:rPr>
        <w:t>observable*</w:t>
      </w:r>
      <w:r w:rsidR="001B3606">
        <w:t xml:space="preserve"> form must be passed a function that takes a single argument that represents an observer.</w:t>
      </w:r>
      <w:r w:rsidR="003744C3">
        <w:t xml:space="preserve"> For example, we can define a function to create an observable of two values using the </w:t>
      </w:r>
      <w:r w:rsidR="00AA31EE" w:rsidRPr="00AA31EE">
        <w:rPr>
          <w:rStyle w:val="CodeInTextPACKT"/>
        </w:rPr>
        <w:t>observable*</w:t>
      </w:r>
      <w:r w:rsidR="003744C3">
        <w:t xml:space="preserve"> form as shown in </w:t>
      </w:r>
      <w:r w:rsidR="003744C3" w:rsidRPr="00F067D7">
        <w:rPr>
          <w:rStyle w:val="ItalicsPACKT"/>
        </w:rPr>
        <w:t>Example 9.5</w:t>
      </w:r>
      <w:r w:rsidR="00F067D7">
        <w:t xml:space="preserve"> below</w:t>
      </w:r>
      <w:r w:rsidR="003744C3">
        <w:t>.</w:t>
      </w:r>
    </w:p>
    <w:p w14:paraId="4C51EBEB" w14:textId="77777777" w:rsidR="00DC3DFB" w:rsidRPr="00DC3DFB" w:rsidRDefault="00DC3DFB" w:rsidP="00F52F96">
      <w:pPr>
        <w:pStyle w:val="NormalPACKT"/>
        <w:tabs>
          <w:tab w:val="left" w:pos="2700"/>
        </w:tabs>
        <w:rPr>
          <w:i/>
        </w:rPr>
      </w:pPr>
      <w:proofErr w:type="gramStart"/>
      <w:r w:rsidRPr="00DC3DFB">
        <w:rPr>
          <w:rStyle w:val="ItalicsPACKT"/>
        </w:rPr>
        <w:t>Example 9.</w:t>
      </w:r>
      <w:r w:rsidR="000306AF">
        <w:rPr>
          <w:rStyle w:val="ItalicsPACKT"/>
        </w:rPr>
        <w:t>5</w:t>
      </w:r>
      <w:r w:rsidRPr="00DC3DFB">
        <w:rPr>
          <w:rStyle w:val="ItalicsPACKT"/>
        </w:rPr>
        <w:t>.</w:t>
      </w:r>
      <w:proofErr w:type="gramEnd"/>
      <w:r w:rsidRPr="00DC3DFB">
        <w:rPr>
          <w:rStyle w:val="ItalicsPACKT"/>
        </w:rPr>
        <w:t xml:space="preserve"> </w:t>
      </w:r>
      <w:r w:rsidR="00F52F96">
        <w:rPr>
          <w:rStyle w:val="ItalicsPACKT"/>
        </w:rPr>
        <w:t xml:space="preserve">Creating an observable using the </w:t>
      </w:r>
      <w:r w:rsidR="00F52F96" w:rsidRPr="00F52F96">
        <w:rPr>
          <w:rStyle w:val="CodeInTextPACKT"/>
        </w:rPr>
        <w:t>observable*</w:t>
      </w:r>
      <w:r w:rsidR="00F52F96">
        <w:rPr>
          <w:rStyle w:val="ItalicsPACKT"/>
        </w:rPr>
        <w:t xml:space="preserve"> form</w:t>
      </w:r>
    </w:p>
    <w:p w14:paraId="7DD47FCB" w14:textId="77777777" w:rsidR="00154D2D" w:rsidRDefault="00154D2D" w:rsidP="00154D2D">
      <w:pPr>
        <w:pStyle w:val="CodePACKT"/>
      </w:pPr>
      <w:r>
        <w:t>(</w:t>
      </w:r>
      <w:proofErr w:type="spellStart"/>
      <w:proofErr w:type="gramStart"/>
      <w:r>
        <w:t>defn</w:t>
      </w:r>
      <w:proofErr w:type="spellEnd"/>
      <w:proofErr w:type="gramEnd"/>
      <w:r>
        <w:t xml:space="preserve"> make-observable []</w:t>
      </w:r>
    </w:p>
    <w:p w14:paraId="5C377E63" w14:textId="77777777" w:rsidR="00154D2D" w:rsidRDefault="00154D2D" w:rsidP="00154D2D">
      <w:pPr>
        <w:pStyle w:val="CodePACKT"/>
      </w:pPr>
      <w:r>
        <w:t xml:space="preserve">  (</w:t>
      </w:r>
      <w:proofErr w:type="spellStart"/>
      <w:proofErr w:type="gramStart"/>
      <w:r>
        <w:t>rx</w:t>
      </w:r>
      <w:proofErr w:type="spellEnd"/>
      <w:r>
        <w:t>/observable</w:t>
      </w:r>
      <w:proofErr w:type="gramEnd"/>
      <w:r>
        <w:t>* (</w:t>
      </w:r>
      <w:proofErr w:type="spellStart"/>
      <w:r>
        <w:t>fn</w:t>
      </w:r>
      <w:proofErr w:type="spellEnd"/>
      <w:r>
        <w:t xml:space="preserve"> [s]</w:t>
      </w:r>
    </w:p>
    <w:p w14:paraId="57F88EAE" w14:textId="77777777" w:rsidR="00154D2D" w:rsidRDefault="00154D2D" w:rsidP="00154D2D">
      <w:pPr>
        <w:pStyle w:val="CodePACKT"/>
      </w:pPr>
      <w:r>
        <w:t xml:space="preserve">                    (-&gt; </w:t>
      </w:r>
      <w:proofErr w:type="gramStart"/>
      <w:r>
        <w:t>s</w:t>
      </w:r>
      <w:proofErr w:type="gramEnd"/>
    </w:p>
    <w:p w14:paraId="75868692" w14:textId="77777777" w:rsidR="00154D2D" w:rsidRDefault="00154D2D" w:rsidP="00154D2D">
      <w:pPr>
        <w:pStyle w:val="CodePACKT"/>
      </w:pPr>
      <w:r>
        <w:t xml:space="preserve">                        (</w:t>
      </w:r>
      <w:proofErr w:type="spellStart"/>
      <w:proofErr w:type="gramStart"/>
      <w:r>
        <w:t>rx</w:t>
      </w:r>
      <w:proofErr w:type="spellEnd"/>
      <w:r>
        <w:t>/on-next</w:t>
      </w:r>
      <w:proofErr w:type="gramEnd"/>
      <w:r>
        <w:t xml:space="preserve"> :a)</w:t>
      </w:r>
    </w:p>
    <w:p w14:paraId="44E57551" w14:textId="77777777" w:rsidR="00154D2D" w:rsidRDefault="00154D2D" w:rsidP="00154D2D">
      <w:pPr>
        <w:pStyle w:val="CodePACKT"/>
      </w:pPr>
      <w:r>
        <w:t xml:space="preserve">                        (</w:t>
      </w:r>
      <w:proofErr w:type="spellStart"/>
      <w:proofErr w:type="gramStart"/>
      <w:r>
        <w:t>rx</w:t>
      </w:r>
      <w:proofErr w:type="spellEnd"/>
      <w:r>
        <w:t>/on-next</w:t>
      </w:r>
      <w:proofErr w:type="gramEnd"/>
      <w:r>
        <w:t xml:space="preserve"> :b)</w:t>
      </w:r>
    </w:p>
    <w:p w14:paraId="31D27C05" w14:textId="77777777" w:rsidR="0054408F" w:rsidRDefault="00154D2D" w:rsidP="00154D2D">
      <w:pPr>
        <w:pStyle w:val="CodePACKT"/>
      </w:pPr>
      <w:r>
        <w:t xml:space="preserve">                        </w:t>
      </w:r>
      <w:proofErr w:type="spellStart"/>
      <w:proofErr w:type="gramStart"/>
      <w:r>
        <w:t>rx</w:t>
      </w:r>
      <w:proofErr w:type="spellEnd"/>
      <w:r>
        <w:t>/on-completed</w:t>
      </w:r>
      <w:proofErr w:type="gramEnd"/>
      <w:r>
        <w:t>))))</w:t>
      </w:r>
    </w:p>
    <w:p w14:paraId="72EC8C41" w14:textId="77777777" w:rsidR="0054408F" w:rsidRDefault="0054408F" w:rsidP="00B6582F">
      <w:pPr>
        <w:pStyle w:val="NormalPACKT"/>
      </w:pPr>
    </w:p>
    <w:p w14:paraId="77CD7B8B" w14:textId="77777777" w:rsidR="00AA31EE" w:rsidRDefault="00AA31EE" w:rsidP="00B6582F">
      <w:pPr>
        <w:pStyle w:val="NormalPACKT"/>
      </w:pPr>
      <w:r>
        <w:t xml:space="preserve">The function passed to the </w:t>
      </w:r>
      <w:r w:rsidRPr="00AA31EE">
        <w:rPr>
          <w:rStyle w:val="CodeInTextPACKT"/>
        </w:rPr>
        <w:t>observable*</w:t>
      </w:r>
      <w:r>
        <w:t xml:space="preserve"> form shown above calls the </w:t>
      </w:r>
      <w:r w:rsidRPr="00AA31EE">
        <w:rPr>
          <w:rStyle w:val="CodeInTextPACKT"/>
        </w:rPr>
        <w:t>on-next</w:t>
      </w:r>
      <w:r>
        <w:t xml:space="preserve"> and </w:t>
      </w:r>
      <w:r w:rsidRPr="00AA31EE">
        <w:rPr>
          <w:rStyle w:val="CodeInTextPACKT"/>
        </w:rPr>
        <w:t>on-completed</w:t>
      </w:r>
      <w:r>
        <w:t xml:space="preserve"> functions to produce an observable of two values. We can convert this observable into a vector using </w:t>
      </w:r>
      <w:proofErr w:type="gramStart"/>
      <w:r>
        <w:t xml:space="preserve">the </w:t>
      </w:r>
      <w:r w:rsidRPr="00AA31EE">
        <w:rPr>
          <w:rStyle w:val="CodeInTextPACKT"/>
        </w:rPr>
        <w:t>into</w:t>
      </w:r>
      <w:proofErr w:type="gramEnd"/>
      <w:r>
        <w:t xml:space="preserve"> function from the </w:t>
      </w:r>
      <w:proofErr w:type="spellStart"/>
      <w:r w:rsidRPr="007E4082">
        <w:rPr>
          <w:rStyle w:val="CodeInTextPACKT"/>
        </w:rPr>
        <w:t>rx.lang.clojure</w:t>
      </w:r>
      <w:r>
        <w:rPr>
          <w:rStyle w:val="CodeInTextPACKT"/>
        </w:rPr>
        <w:t>.blocking</w:t>
      </w:r>
      <w:proofErr w:type="spellEnd"/>
      <w:r>
        <w:t xml:space="preserve"> namespace, as shown below:</w:t>
      </w:r>
    </w:p>
    <w:p w14:paraId="21096CEC" w14:textId="77777777" w:rsidR="0054408F" w:rsidRDefault="0054408F" w:rsidP="0054408F">
      <w:pPr>
        <w:pStyle w:val="CodeHighlightedPACKT"/>
      </w:pPr>
      <w:proofErr w:type="gramStart"/>
      <w:r>
        <w:t>user</w:t>
      </w:r>
      <w:proofErr w:type="gramEnd"/>
      <w:r>
        <w:t>&gt; (</w:t>
      </w:r>
      <w:proofErr w:type="spellStart"/>
      <w:r>
        <w:t>def</w:t>
      </w:r>
      <w:proofErr w:type="spellEnd"/>
      <w:r>
        <w:t xml:space="preserve"> o (make-observable))</w:t>
      </w:r>
    </w:p>
    <w:p w14:paraId="01A46318" w14:textId="77777777" w:rsidR="0054408F" w:rsidRDefault="0054408F" w:rsidP="0054408F">
      <w:pPr>
        <w:pStyle w:val="CodePACKT"/>
      </w:pPr>
      <w:r>
        <w:t>#'user/o</w:t>
      </w:r>
    </w:p>
    <w:p w14:paraId="1A7A3C87" w14:textId="77777777" w:rsidR="0054408F" w:rsidRDefault="0054408F" w:rsidP="0054408F">
      <w:pPr>
        <w:pStyle w:val="CodeHighlightedPACKT"/>
      </w:pPr>
      <w:proofErr w:type="gramStart"/>
      <w:r>
        <w:t>user</w:t>
      </w:r>
      <w:proofErr w:type="gramEnd"/>
      <w:r>
        <w:t>&gt; (</w:t>
      </w:r>
      <w:proofErr w:type="spellStart"/>
      <w:r>
        <w:t>rxb</w:t>
      </w:r>
      <w:proofErr w:type="spellEnd"/>
      <w:r>
        <w:t>/into [] o)</w:t>
      </w:r>
    </w:p>
    <w:p w14:paraId="5E70D258" w14:textId="77777777" w:rsidR="0054408F" w:rsidRDefault="0054408F" w:rsidP="0054408F">
      <w:pPr>
        <w:pStyle w:val="CodePACKT"/>
      </w:pPr>
      <w:r>
        <w:t>[</w:t>
      </w:r>
      <w:proofErr w:type="gramStart"/>
      <w:r>
        <w:t>:a</w:t>
      </w:r>
      <w:proofErr w:type="gramEnd"/>
      <w:r>
        <w:t xml:space="preserve"> :b]</w:t>
      </w:r>
    </w:p>
    <w:p w14:paraId="2942745E" w14:textId="77777777" w:rsidR="0054408F" w:rsidRDefault="0054408F" w:rsidP="00B6582F">
      <w:pPr>
        <w:pStyle w:val="NormalPACKT"/>
      </w:pPr>
    </w:p>
    <w:p w14:paraId="7576F5A3" w14:textId="77777777" w:rsidR="0054408F" w:rsidRDefault="00627FC1" w:rsidP="0054408F">
      <w:pPr>
        <w:pStyle w:val="NormalPACKT"/>
      </w:pPr>
      <w:r>
        <w:t xml:space="preserve">An observer can also be created using the </w:t>
      </w:r>
      <w:r w:rsidRPr="00DF7AAF">
        <w:rPr>
          <w:rStyle w:val="CodeInTextPACKT"/>
        </w:rPr>
        <w:t>subscribe</w:t>
      </w:r>
      <w:r>
        <w:t xml:space="preserve"> function from the </w:t>
      </w:r>
      <w:proofErr w:type="spellStart"/>
      <w:r w:rsidRPr="007E4082">
        <w:rPr>
          <w:rStyle w:val="CodeInTextPACKT"/>
        </w:rPr>
        <w:t>rx.lang.clojure</w:t>
      </w:r>
      <w:r>
        <w:rPr>
          <w:rStyle w:val="CodeInTextPACKT"/>
        </w:rPr>
        <w:t>.core</w:t>
      </w:r>
      <w:proofErr w:type="spellEnd"/>
      <w:r>
        <w:t xml:space="preserve"> namespace. This function must be passed a function that takes a single value, and </w:t>
      </w:r>
      <w:r w:rsidR="000D1AB3">
        <w:t>an observer will be created with the supplied function as its</w:t>
      </w:r>
      <w:r>
        <w:t xml:space="preserve"> </w:t>
      </w:r>
      <w:proofErr w:type="spellStart"/>
      <w:r w:rsidRPr="00DF7AAF">
        <w:rPr>
          <w:rStyle w:val="CodeInTextPACKT"/>
        </w:rPr>
        <w:t>onNext</w:t>
      </w:r>
      <w:proofErr w:type="spellEnd"/>
      <w:r>
        <w:t xml:space="preserve"> method. We can also pass a second argument representing the </w:t>
      </w:r>
      <w:proofErr w:type="spellStart"/>
      <w:r w:rsidRPr="00DF7AAF">
        <w:rPr>
          <w:rStyle w:val="CodeInTextPACKT"/>
        </w:rPr>
        <w:t>onError</w:t>
      </w:r>
      <w:proofErr w:type="spellEnd"/>
      <w:r>
        <w:t xml:space="preserve"> method, as well as a third argument that represents the </w:t>
      </w:r>
      <w:proofErr w:type="spellStart"/>
      <w:r w:rsidRPr="00DF7AAF">
        <w:rPr>
          <w:rStyle w:val="CodeInTextPACKT"/>
        </w:rPr>
        <w:t>onCompleted</w:t>
      </w:r>
      <w:proofErr w:type="spellEnd"/>
      <w:r>
        <w:t xml:space="preserve"> method, to the </w:t>
      </w:r>
      <w:r w:rsidRPr="00DF7AAF">
        <w:rPr>
          <w:rStyle w:val="CodeInTextPACKT"/>
        </w:rPr>
        <w:t>subscribe</w:t>
      </w:r>
      <w:r>
        <w:t xml:space="preserve"> function.</w:t>
      </w:r>
      <w:r w:rsidR="00DF7AAF">
        <w:t xml:space="preserve"> </w:t>
      </w:r>
      <w:r w:rsidR="008C2357">
        <w:t xml:space="preserve">For example, we can subscribe to an observable using the </w:t>
      </w:r>
      <w:r w:rsidR="008C2357" w:rsidRPr="00446AA2">
        <w:rPr>
          <w:rStyle w:val="CodeInTextPACKT"/>
        </w:rPr>
        <w:t>subscribe</w:t>
      </w:r>
      <w:r w:rsidR="008C2357">
        <w:t xml:space="preserve"> function, and apply a function to all values in the observable using the </w:t>
      </w:r>
      <w:proofErr w:type="spellStart"/>
      <w:r w:rsidRPr="00627FC1">
        <w:rPr>
          <w:rStyle w:val="CodeInTextPACKT"/>
        </w:rPr>
        <w:t>rx.lang.clojure.core</w:t>
      </w:r>
      <w:proofErr w:type="spellEnd"/>
      <w:r w:rsidRPr="00627FC1">
        <w:rPr>
          <w:rStyle w:val="CodeInTextPACKT"/>
        </w:rPr>
        <w:t>/</w:t>
      </w:r>
      <w:r w:rsidR="008C2357" w:rsidRPr="00627FC1">
        <w:rPr>
          <w:rStyle w:val="CodeInTextPACKT"/>
        </w:rPr>
        <w:t>map</w:t>
      </w:r>
      <w:r w:rsidR="008C2357">
        <w:t xml:space="preserve"> function, as shown in </w:t>
      </w:r>
      <w:r w:rsidR="008C2357" w:rsidRPr="00DF7AAF">
        <w:rPr>
          <w:rStyle w:val="ItalicsPACKT"/>
        </w:rPr>
        <w:t>Example 9.6</w:t>
      </w:r>
      <w:r w:rsidR="008C2357">
        <w:t xml:space="preserve"> below.</w:t>
      </w:r>
    </w:p>
    <w:p w14:paraId="6FBA76F5" w14:textId="77777777" w:rsidR="00DC3DFB" w:rsidRPr="00DC3DFB" w:rsidRDefault="00DC3DFB" w:rsidP="0054408F">
      <w:pPr>
        <w:pStyle w:val="NormalPACKT"/>
        <w:rPr>
          <w:i/>
        </w:rPr>
      </w:pPr>
      <w:proofErr w:type="gramStart"/>
      <w:r w:rsidRPr="00DC3DFB">
        <w:rPr>
          <w:rStyle w:val="ItalicsPACKT"/>
        </w:rPr>
        <w:t>Example 9.</w:t>
      </w:r>
      <w:r>
        <w:rPr>
          <w:rStyle w:val="ItalicsPACKT"/>
        </w:rPr>
        <w:t>6</w:t>
      </w:r>
      <w:r w:rsidRPr="00DC3DFB">
        <w:rPr>
          <w:rStyle w:val="ItalicsPACKT"/>
        </w:rPr>
        <w:t>.</w:t>
      </w:r>
      <w:proofErr w:type="gramEnd"/>
      <w:r w:rsidRPr="00DC3DFB">
        <w:rPr>
          <w:rStyle w:val="ItalicsPACKT"/>
        </w:rPr>
        <w:t xml:space="preserve"> </w:t>
      </w:r>
      <w:r w:rsidR="008C2357">
        <w:rPr>
          <w:rStyle w:val="ItalicsPACKT"/>
        </w:rPr>
        <w:t xml:space="preserve">Subscribing to an observable using the </w:t>
      </w:r>
      <w:r w:rsidR="008C2357" w:rsidRPr="008C2357">
        <w:rPr>
          <w:rStyle w:val="CodeInTextPACKT"/>
        </w:rPr>
        <w:t>subscribe</w:t>
      </w:r>
      <w:r w:rsidR="008C2357">
        <w:rPr>
          <w:rStyle w:val="ItalicsPACKT"/>
        </w:rPr>
        <w:t xml:space="preserve"> function</w:t>
      </w:r>
    </w:p>
    <w:p w14:paraId="5F7281E0" w14:textId="77777777" w:rsidR="003936EF" w:rsidRDefault="003936EF" w:rsidP="003936EF">
      <w:pPr>
        <w:pStyle w:val="CodePACKT"/>
      </w:pPr>
      <w:r>
        <w:t>(</w:t>
      </w:r>
      <w:proofErr w:type="spellStart"/>
      <w:proofErr w:type="gramStart"/>
      <w:r>
        <w:t>defn</w:t>
      </w:r>
      <w:proofErr w:type="spellEnd"/>
      <w:proofErr w:type="gramEnd"/>
      <w:r>
        <w:t xml:space="preserve"> </w:t>
      </w:r>
      <w:proofErr w:type="spellStart"/>
      <w:r>
        <w:t>rx-inc</w:t>
      </w:r>
      <w:proofErr w:type="spellEnd"/>
      <w:r>
        <w:t xml:space="preserve"> [o]</w:t>
      </w:r>
    </w:p>
    <w:p w14:paraId="46ED455E" w14:textId="77777777" w:rsidR="003936EF" w:rsidRDefault="003936EF" w:rsidP="003936EF">
      <w:pPr>
        <w:pStyle w:val="CodePACKT"/>
      </w:pPr>
      <w:r>
        <w:t xml:space="preserve">  (</w:t>
      </w:r>
      <w:proofErr w:type="spellStart"/>
      <w:proofErr w:type="gramStart"/>
      <w:r>
        <w:t>rx</w:t>
      </w:r>
      <w:proofErr w:type="spellEnd"/>
      <w:r>
        <w:t>/</w:t>
      </w:r>
      <w:proofErr w:type="gramEnd"/>
      <w:r>
        <w:t>subscribe o (</w:t>
      </w:r>
      <w:proofErr w:type="spellStart"/>
      <w:r>
        <w:t>fn</w:t>
      </w:r>
      <w:proofErr w:type="spellEnd"/>
      <w:r>
        <w:t xml:space="preserve"> [v] (</w:t>
      </w:r>
      <w:proofErr w:type="spellStart"/>
      <w:r>
        <w:t>println</w:t>
      </w:r>
      <w:proofErr w:type="spellEnd"/>
      <w:r>
        <w:t xml:space="preserve"> (</w:t>
      </w:r>
      <w:proofErr w:type="spellStart"/>
      <w:r>
        <w:t>str</w:t>
      </w:r>
      <w:proofErr w:type="spellEnd"/>
      <w:r>
        <w:t xml:space="preserve"> "Got value: " v "!"))))</w:t>
      </w:r>
    </w:p>
    <w:p w14:paraId="178AFC92" w14:textId="77777777" w:rsidR="0054408F" w:rsidRDefault="003936EF" w:rsidP="003936EF">
      <w:pPr>
        <w:pStyle w:val="CodePACKT"/>
      </w:pPr>
      <w:r>
        <w:t xml:space="preserve">  (</w:t>
      </w:r>
      <w:proofErr w:type="spellStart"/>
      <w:proofErr w:type="gramStart"/>
      <w:r>
        <w:t>rx</w:t>
      </w:r>
      <w:proofErr w:type="spellEnd"/>
      <w:r>
        <w:t>/map</w:t>
      </w:r>
      <w:proofErr w:type="gramEnd"/>
      <w:r>
        <w:t xml:space="preserve"> </w:t>
      </w:r>
      <w:proofErr w:type="spellStart"/>
      <w:r>
        <w:t>inc</w:t>
      </w:r>
      <w:proofErr w:type="spellEnd"/>
      <w:r>
        <w:t xml:space="preserve"> o))</w:t>
      </w:r>
    </w:p>
    <w:p w14:paraId="4A082336" w14:textId="77777777" w:rsidR="0054408F" w:rsidRDefault="0054408F" w:rsidP="00B6582F">
      <w:pPr>
        <w:pStyle w:val="NormalPACKT"/>
      </w:pPr>
    </w:p>
    <w:p w14:paraId="353BB4F8" w14:textId="77777777" w:rsidR="0054408F" w:rsidRDefault="007B679B" w:rsidP="00B6582F">
      <w:pPr>
        <w:pStyle w:val="NormalPACKT"/>
      </w:pPr>
      <w:r>
        <w:t xml:space="preserve">We can create an observable and pass it to the </w:t>
      </w:r>
      <w:proofErr w:type="spellStart"/>
      <w:r w:rsidRPr="007B679B">
        <w:rPr>
          <w:rStyle w:val="CodeInTextPACKT"/>
        </w:rPr>
        <w:t>rx-inc</w:t>
      </w:r>
      <w:proofErr w:type="spellEnd"/>
      <w:r>
        <w:t xml:space="preserve"> function defined in </w:t>
      </w:r>
      <w:r w:rsidRPr="007B679B">
        <w:rPr>
          <w:rStyle w:val="ItalicsPACKT"/>
        </w:rPr>
        <w:t>Example 9.6</w:t>
      </w:r>
      <w:r w:rsidR="009D0233">
        <w:t>, as shown below:</w:t>
      </w:r>
    </w:p>
    <w:p w14:paraId="4E9A6C94" w14:textId="77777777" w:rsidR="0054408F" w:rsidRDefault="0054408F" w:rsidP="0054408F">
      <w:pPr>
        <w:pStyle w:val="CodeHighlightedPACKT"/>
      </w:pPr>
      <w:proofErr w:type="gramStart"/>
      <w:r>
        <w:lastRenderedPageBreak/>
        <w:t>user</w:t>
      </w:r>
      <w:proofErr w:type="gramEnd"/>
      <w:r>
        <w:t>&gt; (</w:t>
      </w:r>
      <w:proofErr w:type="spellStart"/>
      <w:r>
        <w:t>def</w:t>
      </w:r>
      <w:proofErr w:type="spellEnd"/>
      <w:r>
        <w:t xml:space="preserve"> o (</w:t>
      </w:r>
      <w:proofErr w:type="spellStart"/>
      <w:r>
        <w:t>rx</w:t>
      </w:r>
      <w:proofErr w:type="spellEnd"/>
      <w:r>
        <w:t>/</w:t>
      </w:r>
      <w:proofErr w:type="spellStart"/>
      <w:r>
        <w:t>seq</w:t>
      </w:r>
      <w:proofErr w:type="spellEnd"/>
      <w:r>
        <w:t>-&gt;o [0 1 2]))</w:t>
      </w:r>
    </w:p>
    <w:p w14:paraId="1544457B" w14:textId="77777777" w:rsidR="0054408F" w:rsidRDefault="0054408F" w:rsidP="0054408F">
      <w:pPr>
        <w:pStyle w:val="CodePACKT"/>
      </w:pPr>
      <w:r>
        <w:t>#'user/o</w:t>
      </w:r>
    </w:p>
    <w:p w14:paraId="772A3FBF" w14:textId="77777777" w:rsidR="0054408F" w:rsidRDefault="0054408F" w:rsidP="0054408F">
      <w:pPr>
        <w:pStyle w:val="CodeHighlightedPACKT"/>
      </w:pPr>
      <w:proofErr w:type="gramStart"/>
      <w:r>
        <w:t>user</w:t>
      </w:r>
      <w:proofErr w:type="gramEnd"/>
      <w:r>
        <w:t>&gt; (</w:t>
      </w:r>
      <w:proofErr w:type="spellStart"/>
      <w:r>
        <w:t>rx-inc</w:t>
      </w:r>
      <w:proofErr w:type="spellEnd"/>
      <w:r>
        <w:t xml:space="preserve"> o)</w:t>
      </w:r>
    </w:p>
    <w:p w14:paraId="2ADC67D7" w14:textId="77777777" w:rsidR="0054408F" w:rsidRDefault="0054408F" w:rsidP="0054408F">
      <w:pPr>
        <w:pStyle w:val="CodePACKT"/>
      </w:pPr>
      <w:r>
        <w:t>Got value: 0!</w:t>
      </w:r>
    </w:p>
    <w:p w14:paraId="64887AD8" w14:textId="77777777" w:rsidR="0054408F" w:rsidRDefault="0054408F" w:rsidP="0054408F">
      <w:pPr>
        <w:pStyle w:val="CodePACKT"/>
      </w:pPr>
      <w:r>
        <w:t>Got value: 1!</w:t>
      </w:r>
    </w:p>
    <w:p w14:paraId="62DDA535" w14:textId="77777777" w:rsidR="0054408F" w:rsidRDefault="0054408F" w:rsidP="0054408F">
      <w:pPr>
        <w:pStyle w:val="CodePACKT"/>
      </w:pPr>
      <w:r>
        <w:t>Got value: 2!</w:t>
      </w:r>
    </w:p>
    <w:p w14:paraId="6C17BBF1" w14:textId="77777777" w:rsidR="0054408F" w:rsidRDefault="0054408F" w:rsidP="0054408F">
      <w:pPr>
        <w:pStyle w:val="CodePACKT"/>
      </w:pPr>
      <w:r>
        <w:t>#&lt;</w:t>
      </w:r>
      <w:proofErr w:type="spellStart"/>
      <w:r>
        <w:t>rx.Observable</w:t>
      </w:r>
      <w:proofErr w:type="spellEnd"/>
      <w:r>
        <w:t xml:space="preserve"> </w:t>
      </w:r>
      <w:proofErr w:type="spellStart"/>
      <w:r>
        <w:t>0xc3fae8</w:t>
      </w:r>
      <w:proofErr w:type="spellEnd"/>
      <w:r>
        <w:t>&gt;</w:t>
      </w:r>
    </w:p>
    <w:p w14:paraId="6591F6A6" w14:textId="77777777" w:rsidR="0054408F" w:rsidRDefault="0054408F" w:rsidP="00B6582F">
      <w:pPr>
        <w:pStyle w:val="NormalPACKT"/>
      </w:pPr>
    </w:p>
    <w:p w14:paraId="2BB01FF0" w14:textId="77777777" w:rsidR="00197733" w:rsidRDefault="00197733" w:rsidP="00B6582F">
      <w:pPr>
        <w:pStyle w:val="NormalPACKT"/>
      </w:pPr>
      <w:r>
        <w:t xml:space="preserve">The function passed to the </w:t>
      </w:r>
      <w:r w:rsidRPr="00E01BDD">
        <w:rPr>
          <w:rStyle w:val="CodeInTextPACKT"/>
        </w:rPr>
        <w:t>subscribe</w:t>
      </w:r>
      <w:r>
        <w:t xml:space="preserve"> form in </w:t>
      </w:r>
      <w:r w:rsidRPr="00E01BDD">
        <w:rPr>
          <w:rStyle w:val="ItalicsPACKT"/>
        </w:rPr>
        <w:t>Example 9.6</w:t>
      </w:r>
      <w:r>
        <w:t xml:space="preserve"> is executed every time the </w:t>
      </w:r>
      <w:proofErr w:type="spellStart"/>
      <w:proofErr w:type="gramStart"/>
      <w:r w:rsidRPr="00E01BDD">
        <w:rPr>
          <w:rStyle w:val="CodeInTextPACKT"/>
        </w:rPr>
        <w:t>inc</w:t>
      </w:r>
      <w:proofErr w:type="spellEnd"/>
      <w:proofErr w:type="gramEnd"/>
      <w:r>
        <w:t xml:space="preserve"> function is applied to a value in the observable </w:t>
      </w:r>
      <w:r w:rsidRPr="00E01BDD">
        <w:rPr>
          <w:rStyle w:val="CodeInTextPACKT"/>
        </w:rPr>
        <w:t>o</w:t>
      </w:r>
      <w:r>
        <w:t xml:space="preserve">. </w:t>
      </w:r>
      <w:r w:rsidR="00E01BDD">
        <w:t>We</w:t>
      </w:r>
      <w:r w:rsidR="005C1470">
        <w:t xml:space="preserve"> could as well define the </w:t>
      </w:r>
      <w:proofErr w:type="spellStart"/>
      <w:r w:rsidR="005C1470" w:rsidRPr="00E01BDD">
        <w:rPr>
          <w:rStyle w:val="CodeInTextPACKT"/>
        </w:rPr>
        <w:t>rx-inc</w:t>
      </w:r>
      <w:proofErr w:type="spellEnd"/>
      <w:r w:rsidR="005C1470">
        <w:t xml:space="preserve"> function using Java interop</w:t>
      </w:r>
      <w:r w:rsidR="00E01BDD">
        <w:t xml:space="preserve"> with </w:t>
      </w:r>
      <w:proofErr w:type="spellStart"/>
      <w:r w:rsidR="00E01BDD">
        <w:t>RxJava</w:t>
      </w:r>
      <w:proofErr w:type="spellEnd"/>
      <w:r w:rsidR="00E01BDD">
        <w:t>,</w:t>
      </w:r>
      <w:r w:rsidR="005C1470">
        <w:t xml:space="preserve"> as shown in </w:t>
      </w:r>
      <w:r w:rsidR="005C1470" w:rsidRPr="00E01BDD">
        <w:rPr>
          <w:rStyle w:val="ItalicsPACKT"/>
        </w:rPr>
        <w:t>Example 9.7</w:t>
      </w:r>
      <w:r w:rsidR="005C1470">
        <w:t xml:space="preserve"> below.</w:t>
      </w:r>
    </w:p>
    <w:p w14:paraId="1EC607AA" w14:textId="77777777" w:rsidR="00DC3DFB" w:rsidRPr="00DC3DFB" w:rsidRDefault="00DC3DFB" w:rsidP="00B6582F">
      <w:pPr>
        <w:pStyle w:val="NormalPACKT"/>
        <w:rPr>
          <w:i/>
        </w:rPr>
      </w:pPr>
      <w:proofErr w:type="gramStart"/>
      <w:r w:rsidRPr="00DC3DFB">
        <w:rPr>
          <w:rStyle w:val="ItalicsPACKT"/>
        </w:rPr>
        <w:t>Example 9.</w:t>
      </w:r>
      <w:r>
        <w:rPr>
          <w:rStyle w:val="ItalicsPACKT"/>
        </w:rPr>
        <w:t>7</w:t>
      </w:r>
      <w:r w:rsidRPr="00DC3DFB">
        <w:rPr>
          <w:rStyle w:val="ItalicsPACKT"/>
        </w:rPr>
        <w:t>.</w:t>
      </w:r>
      <w:proofErr w:type="gramEnd"/>
      <w:r w:rsidRPr="00DC3DFB">
        <w:rPr>
          <w:rStyle w:val="ItalicsPACKT"/>
        </w:rPr>
        <w:t xml:space="preserve"> </w:t>
      </w:r>
      <w:r w:rsidR="005C1470">
        <w:rPr>
          <w:rStyle w:val="ItalicsPACKT"/>
        </w:rPr>
        <w:t>Subscribing to an observable using the</w:t>
      </w:r>
      <w:r w:rsidR="005C1470" w:rsidRPr="005C1470">
        <w:rPr>
          <w:rStyle w:val="ItalicsPACKT"/>
        </w:rPr>
        <w:t xml:space="preserve"> Java interop</w:t>
      </w:r>
    </w:p>
    <w:p w14:paraId="2E20D78E" w14:textId="77777777" w:rsidR="0054408F" w:rsidRDefault="0054408F" w:rsidP="0054408F">
      <w:pPr>
        <w:pStyle w:val="CodePACKT"/>
      </w:pPr>
      <w:r>
        <w:t>(</w:t>
      </w:r>
      <w:proofErr w:type="spellStart"/>
      <w:proofErr w:type="gramStart"/>
      <w:r>
        <w:t>defn</w:t>
      </w:r>
      <w:proofErr w:type="spellEnd"/>
      <w:proofErr w:type="gramEnd"/>
      <w:r>
        <w:t xml:space="preserve"> </w:t>
      </w:r>
      <w:proofErr w:type="spellStart"/>
      <w:r>
        <w:t>rxj-inc</w:t>
      </w:r>
      <w:proofErr w:type="spellEnd"/>
      <w:r>
        <w:t xml:space="preserve"> [o]</w:t>
      </w:r>
    </w:p>
    <w:p w14:paraId="3CFA3169" w14:textId="77777777" w:rsidR="0054408F" w:rsidRDefault="0054408F" w:rsidP="0054408F">
      <w:pPr>
        <w:pStyle w:val="CodePACKT"/>
      </w:pPr>
      <w:r>
        <w:t xml:space="preserve">  (.subscribe o (</w:t>
      </w:r>
      <w:proofErr w:type="spellStart"/>
      <w:r>
        <w:t>rxj</w:t>
      </w:r>
      <w:proofErr w:type="spellEnd"/>
      <w:r>
        <w:t>/action [v] (</w:t>
      </w:r>
      <w:proofErr w:type="spellStart"/>
      <w:r>
        <w:t>println</w:t>
      </w:r>
      <w:proofErr w:type="spellEnd"/>
      <w:r>
        <w:t xml:space="preserve"> (</w:t>
      </w:r>
      <w:proofErr w:type="spellStart"/>
      <w:r>
        <w:t>str</w:t>
      </w:r>
      <w:proofErr w:type="spellEnd"/>
      <w:r>
        <w:t xml:space="preserve"> "Got value: </w:t>
      </w:r>
      <w:proofErr w:type="gramStart"/>
      <w:r>
        <w:t>" v</w:t>
      </w:r>
      <w:proofErr w:type="gramEnd"/>
      <w:r>
        <w:t xml:space="preserve"> "!"))))</w:t>
      </w:r>
    </w:p>
    <w:p w14:paraId="65466647" w14:textId="77777777" w:rsidR="0054408F" w:rsidRDefault="0054408F" w:rsidP="0054408F">
      <w:pPr>
        <w:pStyle w:val="CodePACKT"/>
      </w:pPr>
      <w:r>
        <w:t xml:space="preserve">  (.map o (</w:t>
      </w:r>
      <w:proofErr w:type="spellStart"/>
      <w:r>
        <w:t>rxj</w:t>
      </w:r>
      <w:proofErr w:type="spellEnd"/>
      <w:r>
        <w:t>/</w:t>
      </w:r>
      <w:proofErr w:type="spellStart"/>
      <w:r>
        <w:t>fn</w:t>
      </w:r>
      <w:proofErr w:type="spellEnd"/>
      <w:r>
        <w:t xml:space="preserve"> [v] (</w:t>
      </w:r>
      <w:proofErr w:type="spellStart"/>
      <w:proofErr w:type="gramStart"/>
      <w:r>
        <w:t>inc</w:t>
      </w:r>
      <w:proofErr w:type="spellEnd"/>
      <w:proofErr w:type="gramEnd"/>
      <w:r>
        <w:t xml:space="preserve"> v))))</w:t>
      </w:r>
    </w:p>
    <w:p w14:paraId="58CEA987" w14:textId="77777777" w:rsidR="00E01BDD" w:rsidRDefault="00E01BDD" w:rsidP="00B6582F">
      <w:pPr>
        <w:pStyle w:val="NormalPACKT"/>
      </w:pPr>
    </w:p>
    <w:p w14:paraId="0B4A83ED" w14:textId="77777777" w:rsidR="00E01BDD" w:rsidRDefault="00E01BDD" w:rsidP="00B6582F">
      <w:pPr>
        <w:pStyle w:val="NormalPACKT"/>
      </w:pPr>
      <w:r>
        <w:t xml:space="preserve">It’s quite clear that </w:t>
      </w:r>
      <w:r w:rsidR="00614466">
        <w:t xml:space="preserve">working </w:t>
      </w:r>
      <w:r>
        <w:t xml:space="preserve">with the </w:t>
      </w:r>
      <w:proofErr w:type="spellStart"/>
      <w:r>
        <w:t>RxJava</w:t>
      </w:r>
      <w:proofErr w:type="spellEnd"/>
      <w:r>
        <w:t xml:space="preserve"> library </w:t>
      </w:r>
      <w:r w:rsidR="00614466">
        <w:t xml:space="preserve">through Java interop </w:t>
      </w:r>
      <w:r>
        <w:t>isn’t pretty</w:t>
      </w:r>
      <w:r w:rsidR="006F2BC0">
        <w:t>, as</w:t>
      </w:r>
      <w:r>
        <w:t xml:space="preserve"> </w:t>
      </w:r>
      <w:r w:rsidR="006F2BC0">
        <w:t>w</w:t>
      </w:r>
      <w:r>
        <w:t xml:space="preserve">e would have to wrap </w:t>
      </w:r>
      <w:r w:rsidR="007A25F6">
        <w:t xml:space="preserve">all </w:t>
      </w:r>
      <w:r>
        <w:t xml:space="preserve">functions in </w:t>
      </w:r>
      <w:r w:rsidRPr="008B7181">
        <w:rPr>
          <w:rStyle w:val="CodeInTextPACKT"/>
        </w:rPr>
        <w:t>action</w:t>
      </w:r>
      <w:r>
        <w:t xml:space="preserve"> and </w:t>
      </w:r>
      <w:proofErr w:type="spellStart"/>
      <w:proofErr w:type="gramStart"/>
      <w:r w:rsidRPr="008B7181">
        <w:rPr>
          <w:rStyle w:val="CodeInTextPACKT"/>
        </w:rPr>
        <w:t>fn</w:t>
      </w:r>
      <w:proofErr w:type="spellEnd"/>
      <w:proofErr w:type="gramEnd"/>
      <w:r>
        <w:t xml:space="preserve"> forms from the </w:t>
      </w:r>
      <w:proofErr w:type="spellStart"/>
      <w:r w:rsidRPr="007E4082">
        <w:rPr>
          <w:rStyle w:val="CodeInTextPACKT"/>
        </w:rPr>
        <w:t>rx.lang.clojure</w:t>
      </w:r>
      <w:r>
        <w:rPr>
          <w:rStyle w:val="CodeInTextPACKT"/>
        </w:rPr>
        <w:t>.interop</w:t>
      </w:r>
      <w:proofErr w:type="spellEnd"/>
      <w:r>
        <w:t xml:space="preserve"> namespace. The </w:t>
      </w:r>
      <w:r w:rsidR="008B7181" w:rsidRPr="008B7181">
        <w:rPr>
          <w:rStyle w:val="CodeInTextPACKT"/>
        </w:rPr>
        <w:t>action</w:t>
      </w:r>
      <w:r>
        <w:t xml:space="preserve"> macro </w:t>
      </w:r>
      <w:r w:rsidR="00530D0D">
        <w:t xml:space="preserve">is used to represent </w:t>
      </w:r>
      <w:r>
        <w:t xml:space="preserve">a function that </w:t>
      </w:r>
      <w:r w:rsidR="00E97E46">
        <w:t xml:space="preserve">performs </w:t>
      </w:r>
      <w:r>
        <w:t xml:space="preserve">a side-effect, whereas the </w:t>
      </w:r>
      <w:proofErr w:type="spellStart"/>
      <w:proofErr w:type="gramStart"/>
      <w:r w:rsidR="008B7181">
        <w:rPr>
          <w:rStyle w:val="CodeInTextPACKT"/>
        </w:rPr>
        <w:t>fn</w:t>
      </w:r>
      <w:proofErr w:type="spellEnd"/>
      <w:proofErr w:type="gramEnd"/>
      <w:r>
        <w:t xml:space="preserve"> macro </w:t>
      </w:r>
      <w:r w:rsidR="004215FE">
        <w:t>is used to wrap</w:t>
      </w:r>
      <w:r w:rsidR="0079716F">
        <w:t xml:space="preserve"> </w:t>
      </w:r>
      <w:r w:rsidR="008B7181">
        <w:t>function</w:t>
      </w:r>
      <w:r w:rsidR="004215FE">
        <w:t>s</w:t>
      </w:r>
      <w:r>
        <w:t xml:space="preserve"> that return value</w:t>
      </w:r>
      <w:r w:rsidR="004215FE">
        <w:t>s</w:t>
      </w:r>
      <w:r>
        <w:t xml:space="preserve">. Observables can </w:t>
      </w:r>
      <w:r w:rsidR="00A85DC1">
        <w:t xml:space="preserve">also </w:t>
      </w:r>
      <w:r>
        <w:t xml:space="preserve">be created </w:t>
      </w:r>
      <w:r w:rsidR="00A85DC1">
        <w:t xml:space="preserve">using Java interop. This is done </w:t>
      </w:r>
      <w:r>
        <w:t xml:space="preserve">using </w:t>
      </w:r>
      <w:proofErr w:type="gramStart"/>
      <w:r>
        <w:t xml:space="preserve">the </w:t>
      </w:r>
      <w:r w:rsidRPr="00E01BDD">
        <w:rPr>
          <w:rStyle w:val="CodeInTextPACKT"/>
        </w:rPr>
        <w:t>from</w:t>
      </w:r>
      <w:proofErr w:type="gramEnd"/>
      <w:r>
        <w:t xml:space="preserve"> static method from the </w:t>
      </w:r>
      <w:proofErr w:type="spellStart"/>
      <w:r w:rsidRPr="007E4082">
        <w:rPr>
          <w:rStyle w:val="CodeInTextPACKT"/>
        </w:rPr>
        <w:t>rx.lang.clojure</w:t>
      </w:r>
      <w:r>
        <w:rPr>
          <w:rStyle w:val="CodeInTextPACKT"/>
        </w:rPr>
        <w:t>.core.</w:t>
      </w:r>
      <w:r w:rsidRPr="00E01BDD">
        <w:rPr>
          <w:rStyle w:val="CodeInTextPACKT"/>
        </w:rPr>
        <w:t>Observable</w:t>
      </w:r>
      <w:proofErr w:type="spellEnd"/>
      <w:r>
        <w:t xml:space="preserve"> class. The following output demonstrates this method as well as the </w:t>
      </w:r>
      <w:proofErr w:type="spellStart"/>
      <w:r w:rsidRPr="00C07F66">
        <w:rPr>
          <w:rStyle w:val="CodeInTextPACKT"/>
        </w:rPr>
        <w:t>rxj-inc</w:t>
      </w:r>
      <w:proofErr w:type="spellEnd"/>
      <w:r>
        <w:t xml:space="preserve"> function defined in </w:t>
      </w:r>
      <w:r w:rsidRPr="00E01BDD">
        <w:rPr>
          <w:rStyle w:val="ItalicsPACKT"/>
        </w:rPr>
        <w:t>Example 9.7</w:t>
      </w:r>
      <w:r>
        <w:t>:</w:t>
      </w:r>
    </w:p>
    <w:p w14:paraId="44B3D372" w14:textId="77777777" w:rsidR="0054408F" w:rsidRDefault="0054408F" w:rsidP="0054408F">
      <w:pPr>
        <w:pStyle w:val="CodeHighlightedPACKT"/>
      </w:pPr>
      <w:proofErr w:type="gramStart"/>
      <w:r>
        <w:t>user</w:t>
      </w:r>
      <w:proofErr w:type="gramEnd"/>
      <w:r>
        <w:t>&gt; (</w:t>
      </w:r>
      <w:proofErr w:type="spellStart"/>
      <w:r>
        <w:t>def</w:t>
      </w:r>
      <w:proofErr w:type="spellEnd"/>
      <w:r>
        <w:t xml:space="preserve"> o (</w:t>
      </w:r>
      <w:proofErr w:type="spellStart"/>
      <w:r>
        <w:t>rx.Observable</w:t>
      </w:r>
      <w:proofErr w:type="spellEnd"/>
      <w:r>
        <w:t>/from [0 1 2]))</w:t>
      </w:r>
    </w:p>
    <w:p w14:paraId="41C386AB" w14:textId="77777777" w:rsidR="0054408F" w:rsidRDefault="0054408F" w:rsidP="0054408F">
      <w:pPr>
        <w:pStyle w:val="CodePACKT"/>
      </w:pPr>
      <w:r>
        <w:t>#'user/o</w:t>
      </w:r>
    </w:p>
    <w:p w14:paraId="05122830" w14:textId="77777777" w:rsidR="0054408F" w:rsidRDefault="0054408F" w:rsidP="0054408F">
      <w:pPr>
        <w:pStyle w:val="CodeHighlightedPACKT"/>
      </w:pPr>
      <w:proofErr w:type="gramStart"/>
      <w:r>
        <w:t>user</w:t>
      </w:r>
      <w:proofErr w:type="gramEnd"/>
      <w:r>
        <w:t>&gt; (</w:t>
      </w:r>
      <w:proofErr w:type="spellStart"/>
      <w:r>
        <w:t>rxj-inc</w:t>
      </w:r>
      <w:proofErr w:type="spellEnd"/>
      <w:r>
        <w:t xml:space="preserve"> o)</w:t>
      </w:r>
    </w:p>
    <w:p w14:paraId="249C79A7" w14:textId="77777777" w:rsidR="0054408F" w:rsidRDefault="0054408F" w:rsidP="0054408F">
      <w:pPr>
        <w:pStyle w:val="CodePACKT"/>
      </w:pPr>
      <w:r>
        <w:t>Got value: 0!</w:t>
      </w:r>
    </w:p>
    <w:p w14:paraId="21F3C8B2" w14:textId="77777777" w:rsidR="0054408F" w:rsidRDefault="0054408F" w:rsidP="0054408F">
      <w:pPr>
        <w:pStyle w:val="CodePACKT"/>
      </w:pPr>
      <w:r>
        <w:t>Got value: 1!</w:t>
      </w:r>
    </w:p>
    <w:p w14:paraId="20672404" w14:textId="77777777" w:rsidR="0054408F" w:rsidRDefault="0054408F" w:rsidP="0054408F">
      <w:pPr>
        <w:pStyle w:val="CodePACKT"/>
      </w:pPr>
      <w:r>
        <w:t>Got value: 2!</w:t>
      </w:r>
    </w:p>
    <w:p w14:paraId="2FDD6EA4" w14:textId="77777777" w:rsidR="0054408F" w:rsidRDefault="0054408F" w:rsidP="0054408F">
      <w:pPr>
        <w:pStyle w:val="CodePACKT"/>
      </w:pPr>
      <w:r>
        <w:t>#&lt;</w:t>
      </w:r>
      <w:proofErr w:type="spellStart"/>
      <w:r>
        <w:t>rx.Observable</w:t>
      </w:r>
      <w:proofErr w:type="spellEnd"/>
      <w:r>
        <w:t xml:space="preserve"> </w:t>
      </w:r>
      <w:proofErr w:type="spellStart"/>
      <w:r>
        <w:t>0x16459ef</w:t>
      </w:r>
      <w:proofErr w:type="spellEnd"/>
      <w:r>
        <w:t>&gt;</w:t>
      </w:r>
    </w:p>
    <w:p w14:paraId="5CEA6477" w14:textId="77777777" w:rsidR="0054408F" w:rsidRDefault="0054408F" w:rsidP="00B6582F">
      <w:pPr>
        <w:pStyle w:val="NormalPACKT"/>
      </w:pPr>
    </w:p>
    <w:p w14:paraId="271D0FBC" w14:textId="77777777" w:rsidR="00BC59D0" w:rsidRDefault="00BC59D0" w:rsidP="00B6582F">
      <w:pPr>
        <w:pStyle w:val="NormalPACKT"/>
      </w:pPr>
      <w:r>
        <w:t xml:space="preserve">Of course, we should prefer to use functions from the </w:t>
      </w:r>
      <w:proofErr w:type="spellStart"/>
      <w:r w:rsidRPr="007E4082">
        <w:rPr>
          <w:rStyle w:val="CodeInTextPACKT"/>
        </w:rPr>
        <w:t>rx.lang.clojure</w:t>
      </w:r>
      <w:r>
        <w:rPr>
          <w:rStyle w:val="CodeInTextPACKT"/>
        </w:rPr>
        <w:t>.core</w:t>
      </w:r>
      <w:proofErr w:type="spellEnd"/>
      <w:r>
        <w:t xml:space="preserve"> namespace, and we are using Java interop here only to show that it is indeed possible.</w:t>
      </w:r>
      <w:r w:rsidR="008007BA">
        <w:t xml:space="preserve"> Similar to the map function used in </w:t>
      </w:r>
      <w:r w:rsidR="008007BA" w:rsidRPr="008007BA">
        <w:rPr>
          <w:rStyle w:val="ItalicsPACKT"/>
        </w:rPr>
        <w:t>Example 9.6</w:t>
      </w:r>
      <w:r w:rsidR="008007BA">
        <w:t xml:space="preserve">, there are several other functions in the </w:t>
      </w:r>
      <w:proofErr w:type="spellStart"/>
      <w:r w:rsidR="008007BA" w:rsidRPr="007E4082">
        <w:rPr>
          <w:rStyle w:val="CodeInTextPACKT"/>
        </w:rPr>
        <w:t>rx.lang.clojure</w:t>
      </w:r>
      <w:r w:rsidR="008007BA">
        <w:rPr>
          <w:rStyle w:val="CodeInTextPACKT"/>
        </w:rPr>
        <w:t>.core</w:t>
      </w:r>
      <w:proofErr w:type="spellEnd"/>
      <w:r w:rsidR="008007BA">
        <w:t xml:space="preserve"> namespace that allow us to tr</w:t>
      </w:r>
      <w:r w:rsidR="006C2429">
        <w:t>eat observables as sequences.</w:t>
      </w:r>
      <w:r w:rsidR="009A5A28">
        <w:t xml:space="preserve"> </w:t>
      </w:r>
      <w:r w:rsidR="00B116A3">
        <w:t xml:space="preserve">Thus, functions such as </w:t>
      </w:r>
      <w:r w:rsidR="00B116A3" w:rsidRPr="00B116A3">
        <w:rPr>
          <w:rStyle w:val="CodeInTextPACKT"/>
        </w:rPr>
        <w:t>map</w:t>
      </w:r>
      <w:r w:rsidR="00B116A3">
        <w:t xml:space="preserve">, </w:t>
      </w:r>
      <w:r w:rsidR="00B116A3" w:rsidRPr="00B116A3">
        <w:rPr>
          <w:rStyle w:val="CodeInTextPACKT"/>
        </w:rPr>
        <w:t>filter</w:t>
      </w:r>
      <w:r w:rsidR="00B116A3">
        <w:t xml:space="preserve"> and </w:t>
      </w:r>
      <w:proofErr w:type="spellStart"/>
      <w:r w:rsidR="00B116A3" w:rsidRPr="00B116A3">
        <w:rPr>
          <w:rStyle w:val="CodeInTextPACKT"/>
        </w:rPr>
        <w:t>mapcat</w:t>
      </w:r>
      <w:proofErr w:type="spellEnd"/>
      <w:r w:rsidR="00B116A3">
        <w:t xml:space="preserve"> form the interface of observables, and describe the many ways in which we can interact with them. </w:t>
      </w:r>
      <w:r w:rsidR="009A5A28">
        <w:t xml:space="preserve">For example, the following output demonstrates the Rx variants of the </w:t>
      </w:r>
      <w:r w:rsidR="009A5A28" w:rsidRPr="009A5A28">
        <w:rPr>
          <w:rStyle w:val="CodeInTextPACKT"/>
        </w:rPr>
        <w:t>take</w:t>
      </w:r>
      <w:r w:rsidR="009A5A28">
        <w:t xml:space="preserve">, </w:t>
      </w:r>
      <w:r w:rsidR="009A5A28" w:rsidRPr="009A5A28">
        <w:rPr>
          <w:rStyle w:val="CodeInTextPACKT"/>
        </w:rPr>
        <w:t>cycle</w:t>
      </w:r>
      <w:r w:rsidR="009A5A28">
        <w:t xml:space="preserve"> and </w:t>
      </w:r>
      <w:r w:rsidR="009A5A28" w:rsidRPr="009A5A28">
        <w:rPr>
          <w:rStyle w:val="CodeInTextPACKT"/>
        </w:rPr>
        <w:t>range</w:t>
      </w:r>
      <w:r w:rsidR="009A5A28">
        <w:t xml:space="preserve"> functions: </w:t>
      </w:r>
    </w:p>
    <w:p w14:paraId="20F1655B" w14:textId="77777777" w:rsidR="00EC6FBD" w:rsidRDefault="00EC6FBD" w:rsidP="00EC6FBD">
      <w:pPr>
        <w:pStyle w:val="CodeHighlightedPACKT"/>
      </w:pPr>
      <w:proofErr w:type="gramStart"/>
      <w:r>
        <w:lastRenderedPageBreak/>
        <w:t>user</w:t>
      </w:r>
      <w:proofErr w:type="gramEnd"/>
      <w:r>
        <w:t>&gt; (</w:t>
      </w:r>
      <w:proofErr w:type="spellStart"/>
      <w:r>
        <w:t>rxb</w:t>
      </w:r>
      <w:proofErr w:type="spellEnd"/>
      <w:r>
        <w:t>/into [] (-&gt;&gt; (</w:t>
      </w:r>
      <w:proofErr w:type="spellStart"/>
      <w:r>
        <w:t>rx</w:t>
      </w:r>
      <w:proofErr w:type="spellEnd"/>
      <w:r>
        <w:t>/range)</w:t>
      </w:r>
    </w:p>
    <w:p w14:paraId="67CA2787" w14:textId="77777777" w:rsidR="00EC6FBD" w:rsidRDefault="00EC6FBD" w:rsidP="00EC6FBD">
      <w:pPr>
        <w:pStyle w:val="CodeHighlightedPACKT"/>
      </w:pPr>
      <w:r>
        <w:t xml:space="preserve">                        (</w:t>
      </w:r>
      <w:proofErr w:type="spellStart"/>
      <w:proofErr w:type="gramStart"/>
      <w:r>
        <w:t>rx</w:t>
      </w:r>
      <w:proofErr w:type="spellEnd"/>
      <w:r>
        <w:t>/take</w:t>
      </w:r>
      <w:proofErr w:type="gramEnd"/>
      <w:r>
        <w:t xml:space="preserve"> 10)))</w:t>
      </w:r>
    </w:p>
    <w:p w14:paraId="515B4D38" w14:textId="77777777" w:rsidR="00EC6FBD" w:rsidRDefault="00EC6FBD" w:rsidP="00EC6FBD">
      <w:pPr>
        <w:pStyle w:val="CodePACKT"/>
      </w:pPr>
      <w:r>
        <w:t>[0 1 2 3 4 5 6 7 8 9]</w:t>
      </w:r>
    </w:p>
    <w:p w14:paraId="36AE3BC1" w14:textId="77777777" w:rsidR="00EC6FBD" w:rsidRDefault="00EC6FBD" w:rsidP="00EC6FBD">
      <w:pPr>
        <w:pStyle w:val="CodeHighlightedPACKT"/>
      </w:pPr>
      <w:proofErr w:type="gramStart"/>
      <w:r>
        <w:t>user</w:t>
      </w:r>
      <w:proofErr w:type="gramEnd"/>
      <w:r>
        <w:t>&gt; (</w:t>
      </w:r>
      <w:proofErr w:type="spellStart"/>
      <w:r>
        <w:t>rxb</w:t>
      </w:r>
      <w:proofErr w:type="spellEnd"/>
      <w:r>
        <w:t>/into [] (-&gt;&gt; (</w:t>
      </w:r>
      <w:proofErr w:type="spellStart"/>
      <w:r>
        <w:t>rx</w:t>
      </w:r>
      <w:proofErr w:type="spellEnd"/>
      <w:r>
        <w:t>/cycle (</w:t>
      </w:r>
      <w:proofErr w:type="spellStart"/>
      <w:r>
        <w:t>rx</w:t>
      </w:r>
      <w:proofErr w:type="spellEnd"/>
      <w:r>
        <w:t>/return 1))</w:t>
      </w:r>
    </w:p>
    <w:p w14:paraId="55372FDB" w14:textId="77777777" w:rsidR="00EC6FBD" w:rsidRDefault="00EC6FBD" w:rsidP="00EC6FBD">
      <w:pPr>
        <w:pStyle w:val="CodeHighlightedPACKT"/>
      </w:pPr>
      <w:r>
        <w:t xml:space="preserve">                        (</w:t>
      </w:r>
      <w:proofErr w:type="spellStart"/>
      <w:proofErr w:type="gramStart"/>
      <w:r>
        <w:t>rx</w:t>
      </w:r>
      <w:proofErr w:type="spellEnd"/>
      <w:r>
        <w:t>/take</w:t>
      </w:r>
      <w:proofErr w:type="gramEnd"/>
      <w:r>
        <w:t xml:space="preserve"> 5)))</w:t>
      </w:r>
    </w:p>
    <w:p w14:paraId="4133CF1B" w14:textId="77777777" w:rsidR="0054408F" w:rsidRDefault="00EC6FBD" w:rsidP="00EC6FBD">
      <w:pPr>
        <w:pStyle w:val="CodePACKT"/>
      </w:pPr>
      <w:r>
        <w:t>[1 1 1 1 1]</w:t>
      </w:r>
    </w:p>
    <w:p w14:paraId="7B9D23E2" w14:textId="77777777" w:rsidR="001C248C" w:rsidRDefault="001C248C" w:rsidP="00B6582F">
      <w:pPr>
        <w:pStyle w:val="NormalPACKT"/>
      </w:pPr>
    </w:p>
    <w:p w14:paraId="56769694" w14:textId="77777777" w:rsidR="00693EC6" w:rsidRDefault="00693EC6" w:rsidP="00B6582F">
      <w:pPr>
        <w:pStyle w:val="NormalPACKT"/>
      </w:pPr>
      <w:r>
        <w:t xml:space="preserve">The </w:t>
      </w:r>
      <w:proofErr w:type="spellStart"/>
      <w:r w:rsidRPr="007E4082">
        <w:rPr>
          <w:rStyle w:val="CodeInTextPACKT"/>
        </w:rPr>
        <w:t>rx.lang.clojure</w:t>
      </w:r>
      <w:r>
        <w:rPr>
          <w:rStyle w:val="CodeInTextPACKT"/>
        </w:rPr>
        <w:t>.core</w:t>
      </w:r>
      <w:proofErr w:type="spellEnd"/>
      <w:r>
        <w:t xml:space="preserve"> namespace also provides a </w:t>
      </w:r>
      <w:r w:rsidRPr="00693EC6">
        <w:rPr>
          <w:rStyle w:val="CodeInTextPACKT"/>
        </w:rPr>
        <w:t>filter</w:t>
      </w:r>
      <w:r>
        <w:t xml:space="preserve"> function that can be used with an observable and a predicate, as shown below:</w:t>
      </w:r>
    </w:p>
    <w:p w14:paraId="1E7B80D0" w14:textId="77777777" w:rsidR="009C61E5" w:rsidRDefault="009C61E5" w:rsidP="009C61E5">
      <w:pPr>
        <w:pStyle w:val="CodeHighlightedPACKT"/>
      </w:pPr>
      <w:proofErr w:type="gramStart"/>
      <w:r>
        <w:t>user</w:t>
      </w:r>
      <w:proofErr w:type="gramEnd"/>
      <w:r>
        <w:t>&gt; (</w:t>
      </w:r>
      <w:proofErr w:type="spellStart"/>
      <w:r>
        <w:t>rxb</w:t>
      </w:r>
      <w:proofErr w:type="spellEnd"/>
      <w:r>
        <w:t>/into [] (-&gt;&gt; (</w:t>
      </w:r>
      <w:proofErr w:type="spellStart"/>
      <w:r>
        <w:t>rx</w:t>
      </w:r>
      <w:proofErr w:type="spellEnd"/>
      <w:r>
        <w:t>/</w:t>
      </w:r>
      <w:proofErr w:type="spellStart"/>
      <w:r>
        <w:t>seq</w:t>
      </w:r>
      <w:proofErr w:type="spellEnd"/>
      <w:r>
        <w:t>-&gt;o [:a :b :c :d :e])</w:t>
      </w:r>
    </w:p>
    <w:p w14:paraId="03096543" w14:textId="77777777" w:rsidR="009C61E5" w:rsidRDefault="009C61E5" w:rsidP="009C61E5">
      <w:pPr>
        <w:pStyle w:val="CodeHighlightedPACKT"/>
      </w:pPr>
      <w:r>
        <w:t xml:space="preserve">                        (</w:t>
      </w:r>
      <w:proofErr w:type="spellStart"/>
      <w:r>
        <w:t>rx</w:t>
      </w:r>
      <w:proofErr w:type="spellEnd"/>
      <w:r>
        <w:t xml:space="preserve">/filter </w:t>
      </w:r>
      <w:proofErr w:type="gramStart"/>
      <w:r>
        <w:t>#{</w:t>
      </w:r>
      <w:proofErr w:type="gramEnd"/>
      <w:r>
        <w:t>:b :c})))</w:t>
      </w:r>
    </w:p>
    <w:p w14:paraId="1A7E6993" w14:textId="77777777" w:rsidR="009C61E5" w:rsidRDefault="009C61E5" w:rsidP="009C61E5">
      <w:pPr>
        <w:pStyle w:val="CodePACKT"/>
      </w:pPr>
      <w:r>
        <w:t>[</w:t>
      </w:r>
      <w:proofErr w:type="gramStart"/>
      <w:r>
        <w:t>:b</w:t>
      </w:r>
      <w:proofErr w:type="gramEnd"/>
      <w:r>
        <w:t xml:space="preserve"> :c]</w:t>
      </w:r>
    </w:p>
    <w:p w14:paraId="7EA4E2A6" w14:textId="77777777" w:rsidR="009C61E5" w:rsidRDefault="009C61E5" w:rsidP="009C61E5">
      <w:pPr>
        <w:pStyle w:val="NormalPACKT"/>
      </w:pPr>
    </w:p>
    <w:p w14:paraId="1697FEA2" w14:textId="77777777" w:rsidR="008A7E0B" w:rsidRDefault="008A7E0B" w:rsidP="009C61E5">
      <w:pPr>
        <w:pStyle w:val="NormalPACKT"/>
      </w:pPr>
      <w:r>
        <w:t xml:space="preserve">The </w:t>
      </w:r>
      <w:r w:rsidRPr="004A5348">
        <w:rPr>
          <w:rStyle w:val="CodeInTextPACKT"/>
        </w:rPr>
        <w:t>group-by</w:t>
      </w:r>
      <w:r>
        <w:t xml:space="preserve"> and </w:t>
      </w:r>
      <w:proofErr w:type="spellStart"/>
      <w:r w:rsidRPr="004A5348">
        <w:rPr>
          <w:rStyle w:val="CodeInTextPACKT"/>
        </w:rPr>
        <w:t>mapcat</w:t>
      </w:r>
      <w:proofErr w:type="spellEnd"/>
      <w:r>
        <w:t xml:space="preserve"> functions from the </w:t>
      </w:r>
      <w:proofErr w:type="spellStart"/>
      <w:r w:rsidR="002A4E93" w:rsidRPr="007E4082">
        <w:rPr>
          <w:rStyle w:val="CodeInTextPACKT"/>
        </w:rPr>
        <w:t>rx.lang.clojure</w:t>
      </w:r>
      <w:r w:rsidR="002A4E93">
        <w:rPr>
          <w:rStyle w:val="CodeInTextPACKT"/>
        </w:rPr>
        <w:t>.core</w:t>
      </w:r>
      <w:proofErr w:type="spellEnd"/>
      <w:r w:rsidR="002A4E93">
        <w:t xml:space="preserve"> </w:t>
      </w:r>
      <w:r>
        <w:t xml:space="preserve">namespace have the same semantics as the standard versions of these functions. For example, let’s define a function that uses the </w:t>
      </w:r>
      <w:r w:rsidRPr="002A4E93">
        <w:rPr>
          <w:rStyle w:val="CodeInTextPACKT"/>
        </w:rPr>
        <w:t>group-by</w:t>
      </w:r>
      <w:r>
        <w:t xml:space="preserve"> and </w:t>
      </w:r>
      <w:proofErr w:type="spellStart"/>
      <w:r w:rsidRPr="002A4E93">
        <w:rPr>
          <w:rStyle w:val="CodeInTextPACKT"/>
        </w:rPr>
        <w:t>mapcat</w:t>
      </w:r>
      <w:proofErr w:type="spellEnd"/>
      <w:r>
        <w:t xml:space="preserve"> functions, as shown in Example 9.8 below.</w:t>
      </w:r>
    </w:p>
    <w:p w14:paraId="601037EF" w14:textId="77777777" w:rsidR="00DC3DFB" w:rsidRPr="00DC3DFB" w:rsidRDefault="00DC3DFB" w:rsidP="009C61E5">
      <w:pPr>
        <w:pStyle w:val="NormalPACKT"/>
        <w:rPr>
          <w:i/>
        </w:rPr>
      </w:pPr>
      <w:proofErr w:type="gramStart"/>
      <w:r w:rsidRPr="00DC3DFB">
        <w:rPr>
          <w:rStyle w:val="ItalicsPACKT"/>
        </w:rPr>
        <w:t>Example 9.</w:t>
      </w:r>
      <w:r>
        <w:rPr>
          <w:rStyle w:val="ItalicsPACKT"/>
        </w:rPr>
        <w:t>8</w:t>
      </w:r>
      <w:r w:rsidRPr="00DC3DFB">
        <w:rPr>
          <w:rStyle w:val="ItalicsPACKT"/>
        </w:rPr>
        <w:t>.</w:t>
      </w:r>
      <w:proofErr w:type="gramEnd"/>
      <w:r w:rsidRPr="00DC3DFB">
        <w:rPr>
          <w:rStyle w:val="ItalicsPACKT"/>
        </w:rPr>
        <w:t xml:space="preserve"> </w:t>
      </w:r>
      <w:r w:rsidR="008A7E0B">
        <w:rPr>
          <w:rStyle w:val="ItalicsPACKT"/>
        </w:rPr>
        <w:t xml:space="preserve">Using the </w:t>
      </w:r>
      <w:r w:rsidR="008A7E0B" w:rsidRPr="008A7E0B">
        <w:rPr>
          <w:rStyle w:val="CodeInTextPACKT"/>
        </w:rPr>
        <w:t>group-by</w:t>
      </w:r>
      <w:r w:rsidR="008A7E0B">
        <w:rPr>
          <w:rStyle w:val="ItalicsPACKT"/>
        </w:rPr>
        <w:t xml:space="preserve"> and </w:t>
      </w:r>
      <w:proofErr w:type="spellStart"/>
      <w:r w:rsidR="008A7E0B" w:rsidRPr="008A7E0B">
        <w:rPr>
          <w:rStyle w:val="CodeInTextPACKT"/>
        </w:rPr>
        <w:t>map</w:t>
      </w:r>
      <w:r w:rsidR="008A7E0B">
        <w:rPr>
          <w:rStyle w:val="CodeInTextPACKT"/>
        </w:rPr>
        <w:t>cat</w:t>
      </w:r>
      <w:proofErr w:type="spellEnd"/>
      <w:r w:rsidR="008A7E0B">
        <w:rPr>
          <w:rStyle w:val="ItalicsPACKT"/>
        </w:rPr>
        <w:t xml:space="preserve"> functions</w:t>
      </w:r>
    </w:p>
    <w:p w14:paraId="693EB6AB" w14:textId="77777777" w:rsidR="009C61E5" w:rsidRDefault="009C61E5" w:rsidP="009C61E5">
      <w:pPr>
        <w:pStyle w:val="CodePACKT"/>
      </w:pPr>
      <w:r>
        <w:t>(</w:t>
      </w:r>
      <w:proofErr w:type="spellStart"/>
      <w:proofErr w:type="gramStart"/>
      <w:r>
        <w:t>defn</w:t>
      </w:r>
      <w:proofErr w:type="spellEnd"/>
      <w:proofErr w:type="gramEnd"/>
      <w:r>
        <w:t xml:space="preserve"> group-maps [</w:t>
      </w:r>
      <w:proofErr w:type="spellStart"/>
      <w:r>
        <w:t>ms</w:t>
      </w:r>
      <w:proofErr w:type="spellEnd"/>
      <w:r>
        <w:t>]</w:t>
      </w:r>
    </w:p>
    <w:p w14:paraId="25F2BF13" w14:textId="77777777" w:rsidR="009C61E5" w:rsidRDefault="009C61E5" w:rsidP="009C61E5">
      <w:pPr>
        <w:pStyle w:val="CodePACKT"/>
      </w:pPr>
      <w:r>
        <w:t xml:space="preserve">  (-&gt;&gt; </w:t>
      </w:r>
      <w:proofErr w:type="spellStart"/>
      <w:proofErr w:type="gramStart"/>
      <w:r>
        <w:t>ms</w:t>
      </w:r>
      <w:proofErr w:type="spellEnd"/>
      <w:proofErr w:type="gramEnd"/>
    </w:p>
    <w:p w14:paraId="6C990687" w14:textId="77777777" w:rsidR="009C61E5" w:rsidRDefault="009C61E5" w:rsidP="009C61E5">
      <w:pPr>
        <w:pStyle w:val="CodePACKT"/>
      </w:pPr>
      <w:r>
        <w:t xml:space="preserve">       (</w:t>
      </w:r>
      <w:proofErr w:type="spellStart"/>
      <w:proofErr w:type="gramStart"/>
      <w:r>
        <w:t>rx</w:t>
      </w:r>
      <w:proofErr w:type="spellEnd"/>
      <w:r>
        <w:t>/</w:t>
      </w:r>
      <w:proofErr w:type="spellStart"/>
      <w:r>
        <w:t>seq</w:t>
      </w:r>
      <w:proofErr w:type="spellEnd"/>
      <w:proofErr w:type="gramEnd"/>
      <w:r>
        <w:t>-&gt;o)</w:t>
      </w:r>
    </w:p>
    <w:p w14:paraId="459C65F3" w14:textId="77777777" w:rsidR="009C61E5" w:rsidRDefault="009C61E5" w:rsidP="009C61E5">
      <w:pPr>
        <w:pStyle w:val="CodePACKT"/>
      </w:pPr>
      <w:r>
        <w:t xml:space="preserve">       (</w:t>
      </w:r>
      <w:proofErr w:type="spellStart"/>
      <w:proofErr w:type="gramStart"/>
      <w:r>
        <w:t>rx</w:t>
      </w:r>
      <w:proofErr w:type="spellEnd"/>
      <w:r>
        <w:t>/group-by</w:t>
      </w:r>
      <w:proofErr w:type="gramEnd"/>
      <w:r>
        <w:t xml:space="preserve"> :k)</w:t>
      </w:r>
    </w:p>
    <w:p w14:paraId="1BFFED54" w14:textId="77777777" w:rsidR="009C61E5" w:rsidRDefault="009C61E5" w:rsidP="009C61E5">
      <w:pPr>
        <w:pStyle w:val="CodePACKT"/>
      </w:pPr>
      <w:r>
        <w:t xml:space="preserve">       (</w:t>
      </w:r>
      <w:proofErr w:type="spellStart"/>
      <w:proofErr w:type="gramStart"/>
      <w:r>
        <w:t>rx</w:t>
      </w:r>
      <w:proofErr w:type="spellEnd"/>
      <w:r>
        <w:t>/</w:t>
      </w:r>
      <w:proofErr w:type="spellStart"/>
      <w:r>
        <w:t>mapcat</w:t>
      </w:r>
      <w:proofErr w:type="spellEnd"/>
      <w:proofErr w:type="gramEnd"/>
      <w:r>
        <w:t xml:space="preserve"> (</w:t>
      </w:r>
      <w:proofErr w:type="spellStart"/>
      <w:r>
        <w:t>fn</w:t>
      </w:r>
      <w:proofErr w:type="spellEnd"/>
      <w:r>
        <w:t xml:space="preserve"> [[k vs :as me]]</w:t>
      </w:r>
    </w:p>
    <w:p w14:paraId="44405F05" w14:textId="77777777" w:rsidR="009C61E5" w:rsidRDefault="009C61E5" w:rsidP="009C61E5">
      <w:pPr>
        <w:pStyle w:val="CodePACKT"/>
      </w:pPr>
      <w:r>
        <w:t xml:space="preserve">                    (</w:t>
      </w:r>
      <w:proofErr w:type="spellStart"/>
      <w:r>
        <w:t>rx</w:t>
      </w:r>
      <w:proofErr w:type="spellEnd"/>
      <w:r>
        <w:t xml:space="preserve">/map </w:t>
      </w:r>
      <w:proofErr w:type="gramStart"/>
      <w:r>
        <w:t>#(</w:t>
      </w:r>
      <w:proofErr w:type="gramEnd"/>
      <w:r>
        <w:t>vector k %) vs)))</w:t>
      </w:r>
    </w:p>
    <w:p w14:paraId="748A22CC" w14:textId="77777777" w:rsidR="009C61E5" w:rsidRDefault="009C61E5" w:rsidP="009C61E5">
      <w:pPr>
        <w:pStyle w:val="CodePACKT"/>
      </w:pPr>
      <w:r>
        <w:t xml:space="preserve">       (</w:t>
      </w:r>
      <w:proofErr w:type="spellStart"/>
      <w:r>
        <w:t>rxb</w:t>
      </w:r>
      <w:proofErr w:type="spellEnd"/>
      <w:r>
        <w:t>/into [])))</w:t>
      </w:r>
    </w:p>
    <w:p w14:paraId="7265E018" w14:textId="77777777" w:rsidR="009C61E5" w:rsidRDefault="009C61E5" w:rsidP="009C61E5">
      <w:pPr>
        <w:pStyle w:val="NormalPACKT"/>
      </w:pPr>
    </w:p>
    <w:p w14:paraId="4952FFD0" w14:textId="77777777" w:rsidR="001F3DC1" w:rsidRDefault="001F3DC1" w:rsidP="009C61E5">
      <w:pPr>
        <w:pStyle w:val="NormalPACKT"/>
      </w:pPr>
      <w:r>
        <w:t xml:space="preserve">The </w:t>
      </w:r>
      <w:r w:rsidRPr="00205DFC">
        <w:rPr>
          <w:rStyle w:val="CodeInTextPACKT"/>
        </w:rPr>
        <w:t>group-maps</w:t>
      </w:r>
      <w:r>
        <w:t xml:space="preserve"> function defined above will transform a number of maps into an observable, group the maps by the value of the </w:t>
      </w:r>
      <w:proofErr w:type="gramStart"/>
      <w:r>
        <w:t xml:space="preserve">key </w:t>
      </w:r>
      <w:r w:rsidRPr="00205DFC">
        <w:rPr>
          <w:rStyle w:val="CodeInTextPACKT"/>
        </w:rPr>
        <w:t>:k</w:t>
      </w:r>
      <w:proofErr w:type="gramEnd"/>
      <w:r>
        <w:t xml:space="preserve">, and create a number of vectors using the </w:t>
      </w:r>
      <w:proofErr w:type="spellStart"/>
      <w:r w:rsidRPr="00205DFC">
        <w:rPr>
          <w:rStyle w:val="CodeInTextPACKT"/>
        </w:rPr>
        <w:t>mapcat</w:t>
      </w:r>
      <w:proofErr w:type="spellEnd"/>
      <w:r>
        <w:t xml:space="preserve"> and </w:t>
      </w:r>
      <w:r w:rsidRPr="00205DFC">
        <w:rPr>
          <w:rStyle w:val="CodeInTextPACKT"/>
        </w:rPr>
        <w:t>map</w:t>
      </w:r>
      <w:r>
        <w:t xml:space="preserve"> functions. </w:t>
      </w:r>
      <w:r w:rsidR="00205DFC">
        <w:t>Of course, we would</w:t>
      </w:r>
      <w:r w:rsidR="007B4082">
        <w:t>n’t</w:t>
      </w:r>
      <w:r w:rsidR="00205DFC">
        <w:t xml:space="preserve"> really need such a function in the real world, and it’s only shown here to demonstrate</w:t>
      </w:r>
      <w:r w:rsidR="00CB68EA">
        <w:t xml:space="preserve"> how</w:t>
      </w:r>
      <w:r w:rsidR="00205DFC">
        <w:t xml:space="preserve"> the </w:t>
      </w:r>
      <w:r w:rsidR="00205DFC" w:rsidRPr="00205DFC">
        <w:rPr>
          <w:rStyle w:val="CodeInTextPACKT"/>
        </w:rPr>
        <w:t>group-by</w:t>
      </w:r>
      <w:r w:rsidR="00205DFC">
        <w:t xml:space="preserve"> and </w:t>
      </w:r>
      <w:proofErr w:type="spellStart"/>
      <w:r w:rsidR="00205DFC" w:rsidRPr="00205DFC">
        <w:rPr>
          <w:rStyle w:val="CodeInTextPACKT"/>
        </w:rPr>
        <w:t>mapcat</w:t>
      </w:r>
      <w:proofErr w:type="spellEnd"/>
      <w:r w:rsidR="00205DFC">
        <w:t xml:space="preserve"> functions</w:t>
      </w:r>
      <w:r w:rsidR="00CB68EA">
        <w:t xml:space="preserve"> can be used</w:t>
      </w:r>
      <w:r w:rsidR="00205DFC">
        <w:t xml:space="preserve">. </w:t>
      </w:r>
      <w:r>
        <w:t xml:space="preserve">We can pass a vector of maps to the </w:t>
      </w:r>
      <w:r w:rsidRPr="00205DFC">
        <w:rPr>
          <w:rStyle w:val="CodeInTextPACKT"/>
        </w:rPr>
        <w:t>group-maps</w:t>
      </w:r>
      <w:r>
        <w:t xml:space="preserve"> function </w:t>
      </w:r>
      <w:r w:rsidR="00205DFC">
        <w:t>to produce a sequence of vectors</w:t>
      </w:r>
      <w:r>
        <w:t>, as shown below:</w:t>
      </w:r>
    </w:p>
    <w:p w14:paraId="102CBB96" w14:textId="77777777" w:rsidR="009C61E5" w:rsidRDefault="009C61E5" w:rsidP="009C61E5">
      <w:pPr>
        <w:pStyle w:val="CodeHighlightedPACKT"/>
      </w:pPr>
      <w:proofErr w:type="gramStart"/>
      <w:r>
        <w:t>user</w:t>
      </w:r>
      <w:proofErr w:type="gramEnd"/>
      <w:r>
        <w:t>&gt; (group-maps [{:k :a :v 1}</w:t>
      </w:r>
    </w:p>
    <w:p w14:paraId="1F2527FC" w14:textId="77777777" w:rsidR="009C61E5" w:rsidRDefault="009C61E5" w:rsidP="009C61E5">
      <w:pPr>
        <w:pStyle w:val="CodeHighlightedPACKT"/>
      </w:pPr>
      <w:r>
        <w:t xml:space="preserve">                   {</w:t>
      </w:r>
      <w:proofErr w:type="gramStart"/>
      <w:r>
        <w:t>:k</w:t>
      </w:r>
      <w:proofErr w:type="gramEnd"/>
      <w:r>
        <w:t xml:space="preserve"> :b :v 2}</w:t>
      </w:r>
    </w:p>
    <w:p w14:paraId="6F7BB4C1" w14:textId="77777777" w:rsidR="009C61E5" w:rsidRDefault="009C61E5" w:rsidP="009C61E5">
      <w:pPr>
        <w:pStyle w:val="CodeHighlightedPACKT"/>
      </w:pPr>
      <w:r>
        <w:t xml:space="preserve">                   {</w:t>
      </w:r>
      <w:proofErr w:type="gramStart"/>
      <w:r>
        <w:t>:k</w:t>
      </w:r>
      <w:proofErr w:type="gramEnd"/>
      <w:r>
        <w:t xml:space="preserve"> :a :v 3}</w:t>
      </w:r>
    </w:p>
    <w:p w14:paraId="77D23184" w14:textId="77777777" w:rsidR="009C61E5" w:rsidRDefault="009C61E5" w:rsidP="009C61E5">
      <w:pPr>
        <w:pStyle w:val="CodeHighlightedPACKT"/>
      </w:pPr>
      <w:r>
        <w:t xml:space="preserve">                   {</w:t>
      </w:r>
      <w:proofErr w:type="gramStart"/>
      <w:r>
        <w:t>:k</w:t>
      </w:r>
      <w:proofErr w:type="gramEnd"/>
      <w:r>
        <w:t xml:space="preserve"> :c :v 4}])</w:t>
      </w:r>
    </w:p>
    <w:p w14:paraId="55C29A40" w14:textId="77777777" w:rsidR="009C61E5" w:rsidRDefault="009C61E5" w:rsidP="009C61E5">
      <w:pPr>
        <w:pStyle w:val="CodePACKT"/>
      </w:pPr>
      <w:r>
        <w:t>[[</w:t>
      </w:r>
      <w:proofErr w:type="gramStart"/>
      <w:r>
        <w:t>:a</w:t>
      </w:r>
      <w:proofErr w:type="gramEnd"/>
      <w:r>
        <w:t xml:space="preserve"> {:k :a, :v 1}]</w:t>
      </w:r>
    </w:p>
    <w:p w14:paraId="25A4687C" w14:textId="77777777" w:rsidR="009C61E5" w:rsidRDefault="009C61E5" w:rsidP="009C61E5">
      <w:pPr>
        <w:pStyle w:val="CodePACKT"/>
      </w:pPr>
      <w:r>
        <w:t xml:space="preserve"> [</w:t>
      </w:r>
      <w:proofErr w:type="gramStart"/>
      <w:r>
        <w:t>:a</w:t>
      </w:r>
      <w:proofErr w:type="gramEnd"/>
      <w:r>
        <w:t xml:space="preserve"> {:k :a, :v 3}]</w:t>
      </w:r>
    </w:p>
    <w:p w14:paraId="2F4931B8" w14:textId="77777777" w:rsidR="009C61E5" w:rsidRDefault="009C61E5" w:rsidP="009C61E5">
      <w:pPr>
        <w:pStyle w:val="CodePACKT"/>
      </w:pPr>
      <w:r>
        <w:t xml:space="preserve"> [</w:t>
      </w:r>
      <w:proofErr w:type="gramStart"/>
      <w:r>
        <w:t>:b</w:t>
      </w:r>
      <w:proofErr w:type="gramEnd"/>
      <w:r>
        <w:t xml:space="preserve"> {:k :b, :v 2}]</w:t>
      </w:r>
    </w:p>
    <w:p w14:paraId="26051D10" w14:textId="77777777" w:rsidR="009C61E5" w:rsidRDefault="009C61E5" w:rsidP="009C61E5">
      <w:pPr>
        <w:pStyle w:val="CodePACKT"/>
      </w:pPr>
      <w:r>
        <w:t xml:space="preserve"> [</w:t>
      </w:r>
      <w:proofErr w:type="gramStart"/>
      <w:r>
        <w:t>:c</w:t>
      </w:r>
      <w:proofErr w:type="gramEnd"/>
      <w:r>
        <w:t xml:space="preserve"> {:k :c, :v 4}]]</w:t>
      </w:r>
    </w:p>
    <w:p w14:paraId="2D38B1A6" w14:textId="77777777" w:rsidR="00666615" w:rsidRDefault="00666615" w:rsidP="00B6582F">
      <w:pPr>
        <w:pStyle w:val="NormalPACKT"/>
      </w:pPr>
    </w:p>
    <w:p w14:paraId="7304080A" w14:textId="77777777" w:rsidR="002A4E93" w:rsidRDefault="002A4E93" w:rsidP="00E335B1">
      <w:pPr>
        <w:pStyle w:val="NormalPACKT"/>
      </w:pPr>
      <w:r>
        <w:t xml:space="preserve">Several observables can be combined using the </w:t>
      </w:r>
      <w:r w:rsidRPr="004102CD">
        <w:rPr>
          <w:rStyle w:val="CodeInTextPACKT"/>
        </w:rPr>
        <w:t>merge</w:t>
      </w:r>
      <w:r>
        <w:t xml:space="preserve"> function from the </w:t>
      </w:r>
      <w:proofErr w:type="spellStart"/>
      <w:r w:rsidR="004102CD" w:rsidRPr="007E4082">
        <w:rPr>
          <w:rStyle w:val="CodeInTextPACKT"/>
        </w:rPr>
        <w:t>rx.lang.clojure</w:t>
      </w:r>
      <w:r w:rsidR="004102CD">
        <w:rPr>
          <w:rStyle w:val="CodeInTextPACKT"/>
        </w:rPr>
        <w:t>.core</w:t>
      </w:r>
      <w:proofErr w:type="spellEnd"/>
      <w:r w:rsidR="004102CD">
        <w:t xml:space="preserve"> namespace. The </w:t>
      </w:r>
      <w:r w:rsidR="004102CD" w:rsidRPr="004102CD">
        <w:rPr>
          <w:rStyle w:val="CodeInTextPACKT"/>
        </w:rPr>
        <w:t>merge</w:t>
      </w:r>
      <w:r w:rsidR="004102CD">
        <w:t xml:space="preserve"> function can be passed any number of observables, as shown below:</w:t>
      </w:r>
    </w:p>
    <w:p w14:paraId="7CB5668F" w14:textId="77777777" w:rsidR="00E335B1" w:rsidRDefault="00E335B1" w:rsidP="00E335B1">
      <w:pPr>
        <w:pStyle w:val="CodeHighlightedPACKT"/>
      </w:pPr>
      <w:proofErr w:type="gramStart"/>
      <w:r>
        <w:t>user</w:t>
      </w:r>
      <w:proofErr w:type="gramEnd"/>
      <w:r>
        <w:t>&gt; (let [</w:t>
      </w:r>
      <w:proofErr w:type="spellStart"/>
      <w:r>
        <w:t>o1</w:t>
      </w:r>
      <w:proofErr w:type="spellEnd"/>
      <w:r>
        <w:t xml:space="preserve"> (</w:t>
      </w:r>
      <w:proofErr w:type="spellStart"/>
      <w:r>
        <w:t>rx</w:t>
      </w:r>
      <w:proofErr w:type="spellEnd"/>
      <w:r>
        <w:t>/</w:t>
      </w:r>
      <w:proofErr w:type="spellStart"/>
      <w:r>
        <w:t>seq</w:t>
      </w:r>
      <w:proofErr w:type="spellEnd"/>
      <w:r>
        <w:t>-&gt;o (range 5))</w:t>
      </w:r>
    </w:p>
    <w:p w14:paraId="562C70C3" w14:textId="77777777" w:rsidR="00E335B1" w:rsidRDefault="00E335B1" w:rsidP="00E335B1">
      <w:pPr>
        <w:pStyle w:val="CodeHighlightedPACKT"/>
      </w:pPr>
      <w:r>
        <w:t xml:space="preserve">            </w:t>
      </w:r>
      <w:proofErr w:type="spellStart"/>
      <w:r>
        <w:t>o2</w:t>
      </w:r>
      <w:proofErr w:type="spellEnd"/>
      <w:r>
        <w:t xml:space="preserve"> (</w:t>
      </w:r>
      <w:proofErr w:type="spellStart"/>
      <w:r>
        <w:t>rx</w:t>
      </w:r>
      <w:proofErr w:type="spellEnd"/>
      <w:r>
        <w:t>/</w:t>
      </w:r>
      <w:proofErr w:type="spellStart"/>
      <w:r>
        <w:t>seq</w:t>
      </w:r>
      <w:proofErr w:type="spellEnd"/>
      <w:r>
        <w:t>-&gt;o (range 5 10))</w:t>
      </w:r>
    </w:p>
    <w:p w14:paraId="01EEC994" w14:textId="77777777" w:rsidR="00E335B1" w:rsidRDefault="00E335B1" w:rsidP="00E335B1">
      <w:pPr>
        <w:pStyle w:val="CodeHighlightedPACKT"/>
      </w:pPr>
      <w:r>
        <w:t xml:space="preserve">            </w:t>
      </w:r>
      <w:proofErr w:type="gramStart"/>
      <w:r>
        <w:t>o</w:t>
      </w:r>
      <w:proofErr w:type="gramEnd"/>
      <w:r>
        <w:t xml:space="preserve"> (</w:t>
      </w:r>
      <w:proofErr w:type="spellStart"/>
      <w:r>
        <w:t>rx</w:t>
      </w:r>
      <w:proofErr w:type="spellEnd"/>
      <w:r>
        <w:t xml:space="preserve">/merge </w:t>
      </w:r>
      <w:proofErr w:type="spellStart"/>
      <w:r>
        <w:t>o1</w:t>
      </w:r>
      <w:proofErr w:type="spellEnd"/>
      <w:r>
        <w:t xml:space="preserve"> </w:t>
      </w:r>
      <w:proofErr w:type="spellStart"/>
      <w:r>
        <w:t>o2</w:t>
      </w:r>
      <w:proofErr w:type="spellEnd"/>
      <w:r>
        <w:t>)]</w:t>
      </w:r>
    </w:p>
    <w:p w14:paraId="40B7D2FC" w14:textId="77777777" w:rsidR="00E335B1" w:rsidRDefault="00E335B1" w:rsidP="00E335B1">
      <w:pPr>
        <w:pStyle w:val="CodeHighlightedPACKT"/>
      </w:pPr>
      <w:r>
        <w:t xml:space="preserve">        (</w:t>
      </w:r>
      <w:proofErr w:type="spellStart"/>
      <w:r>
        <w:t>rxb</w:t>
      </w:r>
      <w:proofErr w:type="spellEnd"/>
      <w:r>
        <w:t>/into [] o))</w:t>
      </w:r>
    </w:p>
    <w:p w14:paraId="6725EB6F" w14:textId="77777777" w:rsidR="00E335B1" w:rsidRDefault="00E335B1" w:rsidP="00E335B1">
      <w:pPr>
        <w:pStyle w:val="CodePACKT"/>
      </w:pPr>
      <w:r>
        <w:t>[0 1 2 3 4 5 6 7 8 9]</w:t>
      </w:r>
    </w:p>
    <w:p w14:paraId="34C5E2A8" w14:textId="77777777" w:rsidR="00E335B1" w:rsidRDefault="00E335B1" w:rsidP="00E335B1">
      <w:pPr>
        <w:pStyle w:val="NormalPACKT"/>
      </w:pPr>
    </w:p>
    <w:p w14:paraId="26951F00" w14:textId="77777777" w:rsidR="00E335B1" w:rsidRDefault="00504AE8" w:rsidP="00E335B1">
      <w:pPr>
        <w:pStyle w:val="NormalPACKT"/>
      </w:pPr>
      <w:r>
        <w:t xml:space="preserve">An observable can also be split up into two observables using the </w:t>
      </w:r>
      <w:r w:rsidRPr="00504AE8">
        <w:rPr>
          <w:rStyle w:val="CodeInTextPACKT"/>
        </w:rPr>
        <w:t>split-with</w:t>
      </w:r>
      <w:r>
        <w:t xml:space="preserve"> function from the </w:t>
      </w:r>
      <w:proofErr w:type="spellStart"/>
      <w:r w:rsidRPr="007E4082">
        <w:rPr>
          <w:rStyle w:val="CodeInTextPACKT"/>
        </w:rPr>
        <w:t>rx.lang.clojure</w:t>
      </w:r>
      <w:r>
        <w:rPr>
          <w:rStyle w:val="CodeInTextPACKT"/>
        </w:rPr>
        <w:t>.core</w:t>
      </w:r>
      <w:proofErr w:type="spellEnd"/>
      <w:r>
        <w:t xml:space="preserve"> namespace. This function must be passed an observable and a predicate function, as shown below:</w:t>
      </w:r>
    </w:p>
    <w:p w14:paraId="41D2FFEB" w14:textId="77777777" w:rsidR="007C4002" w:rsidRDefault="007C4002" w:rsidP="007C4002">
      <w:pPr>
        <w:pStyle w:val="CodeHighlightedPACKT"/>
      </w:pPr>
      <w:proofErr w:type="gramStart"/>
      <w:r>
        <w:t>user</w:t>
      </w:r>
      <w:proofErr w:type="gramEnd"/>
      <w:r>
        <w:t>&gt; (-&gt;&gt; (range 6)</w:t>
      </w:r>
    </w:p>
    <w:p w14:paraId="56B0A7B2" w14:textId="77777777" w:rsidR="007C4002" w:rsidRDefault="007C4002" w:rsidP="007C4002">
      <w:pPr>
        <w:pStyle w:val="CodeHighlightedPACKT"/>
      </w:pPr>
      <w:r>
        <w:t xml:space="preserve">           </w:t>
      </w:r>
      <w:proofErr w:type="spellStart"/>
      <w:proofErr w:type="gramStart"/>
      <w:r>
        <w:t>rx</w:t>
      </w:r>
      <w:proofErr w:type="spellEnd"/>
      <w:r>
        <w:t>/</w:t>
      </w:r>
      <w:proofErr w:type="spellStart"/>
      <w:r>
        <w:t>seq</w:t>
      </w:r>
      <w:proofErr w:type="spellEnd"/>
      <w:proofErr w:type="gramEnd"/>
      <w:r>
        <w:t>-&gt;o</w:t>
      </w:r>
    </w:p>
    <w:p w14:paraId="521E42E3" w14:textId="77777777" w:rsidR="007C4002" w:rsidRDefault="007C4002" w:rsidP="007C4002">
      <w:pPr>
        <w:pStyle w:val="CodeHighlightedPACKT"/>
      </w:pPr>
      <w:r>
        <w:t xml:space="preserve">           (</w:t>
      </w:r>
      <w:proofErr w:type="spellStart"/>
      <w:proofErr w:type="gramStart"/>
      <w:r>
        <w:t>rx</w:t>
      </w:r>
      <w:proofErr w:type="spellEnd"/>
      <w:r>
        <w:t>/split-with</w:t>
      </w:r>
      <w:proofErr w:type="gramEnd"/>
      <w:r>
        <w:t xml:space="preserve"> (partial &gt;= 3))</w:t>
      </w:r>
    </w:p>
    <w:p w14:paraId="6DF8D587" w14:textId="77777777" w:rsidR="007C4002" w:rsidRDefault="007C4002" w:rsidP="007C4002">
      <w:pPr>
        <w:pStyle w:val="CodeHighlightedPACKT"/>
      </w:pPr>
      <w:r>
        <w:t xml:space="preserve">           </w:t>
      </w:r>
      <w:proofErr w:type="spellStart"/>
      <w:proofErr w:type="gramStart"/>
      <w:r>
        <w:t>rxb</w:t>
      </w:r>
      <w:proofErr w:type="spellEnd"/>
      <w:r>
        <w:t>/first</w:t>
      </w:r>
      <w:proofErr w:type="gramEnd"/>
    </w:p>
    <w:p w14:paraId="7E249ECA" w14:textId="77777777" w:rsidR="00E335B1" w:rsidRDefault="007C4002" w:rsidP="007C4002">
      <w:pPr>
        <w:pStyle w:val="CodeHighlightedPACKT"/>
      </w:pPr>
      <w:r>
        <w:t xml:space="preserve">           (map (partial </w:t>
      </w:r>
      <w:proofErr w:type="spellStart"/>
      <w:r>
        <w:t>rxb</w:t>
      </w:r>
      <w:proofErr w:type="spellEnd"/>
      <w:r>
        <w:t>/into [])))</w:t>
      </w:r>
    </w:p>
    <w:p w14:paraId="5DECAA3C" w14:textId="77777777" w:rsidR="00E335B1" w:rsidRDefault="00E335B1" w:rsidP="00E335B1">
      <w:pPr>
        <w:pStyle w:val="CodePACKT"/>
      </w:pPr>
      <w:r>
        <w:t>([0 1 2 3] [4 5])</w:t>
      </w:r>
    </w:p>
    <w:p w14:paraId="5B4BAD91" w14:textId="77777777" w:rsidR="00006DAB" w:rsidRDefault="00006DAB" w:rsidP="00B6582F">
      <w:pPr>
        <w:pStyle w:val="NormalPACKT"/>
      </w:pPr>
    </w:p>
    <w:p w14:paraId="014E717D" w14:textId="77777777" w:rsidR="00F43630" w:rsidRDefault="00504AE8" w:rsidP="00B6582F">
      <w:pPr>
        <w:pStyle w:val="NormalPACKT"/>
      </w:pPr>
      <w:r>
        <w:t xml:space="preserve">In summary, the </w:t>
      </w:r>
      <w:proofErr w:type="spellStart"/>
      <w:r>
        <w:t>RxClojure</w:t>
      </w:r>
      <w:proofErr w:type="spellEnd"/>
      <w:r>
        <w:t xml:space="preserve"> library provides us with several constructs for creating and manipulating observables. We can also easily create observers </w:t>
      </w:r>
      <w:r w:rsidR="00E17B31">
        <w:t xml:space="preserve">that asynchronously react to observables </w:t>
      </w:r>
      <w:r>
        <w:t xml:space="preserve">using the </w:t>
      </w:r>
      <w:r w:rsidRPr="00243204">
        <w:rPr>
          <w:rStyle w:val="CodeInTextPACKT"/>
        </w:rPr>
        <w:t>subscribe</w:t>
      </w:r>
      <w:r>
        <w:t xml:space="preserve"> function from this library.</w:t>
      </w:r>
      <w:r w:rsidR="00243204">
        <w:t xml:space="preserve"> Also, the </w:t>
      </w:r>
      <w:proofErr w:type="spellStart"/>
      <w:r w:rsidR="00243204" w:rsidRPr="007E4082">
        <w:rPr>
          <w:rStyle w:val="CodeInTextPACKT"/>
        </w:rPr>
        <w:t>rx.lang.clojure</w:t>
      </w:r>
      <w:r w:rsidR="00243204">
        <w:rPr>
          <w:rStyle w:val="CodeInTextPACKT"/>
        </w:rPr>
        <w:t>.core</w:t>
      </w:r>
      <w:proofErr w:type="spellEnd"/>
      <w:r w:rsidR="00243204">
        <w:t xml:space="preserve"> namespace provides constructs that operate on observables and have similar semantics as standard </w:t>
      </w:r>
      <w:proofErr w:type="spellStart"/>
      <w:r w:rsidR="00243204">
        <w:t>Clojure</w:t>
      </w:r>
      <w:proofErr w:type="spellEnd"/>
      <w:r w:rsidR="00243204">
        <w:t xml:space="preserve"> functions such as </w:t>
      </w:r>
      <w:r w:rsidR="00243204" w:rsidRPr="00243204">
        <w:rPr>
          <w:rStyle w:val="CodeInTextPACKT"/>
        </w:rPr>
        <w:t>map</w:t>
      </w:r>
      <w:r w:rsidR="00243204">
        <w:t xml:space="preserve">, </w:t>
      </w:r>
      <w:r w:rsidR="00243204" w:rsidRPr="00243204">
        <w:rPr>
          <w:rStyle w:val="CodeInTextPACKT"/>
        </w:rPr>
        <w:t>filter</w:t>
      </w:r>
      <w:r w:rsidR="00243204">
        <w:t xml:space="preserve"> and </w:t>
      </w:r>
      <w:proofErr w:type="spellStart"/>
      <w:r w:rsidR="00243204" w:rsidRPr="00243204">
        <w:rPr>
          <w:rStyle w:val="CodeInTextPACKT"/>
        </w:rPr>
        <w:t>mapcat</w:t>
      </w:r>
      <w:proofErr w:type="spellEnd"/>
      <w:r w:rsidR="00243204">
        <w:t>.</w:t>
      </w:r>
      <w:r w:rsidR="0082699B">
        <w:t xml:space="preserve"> </w:t>
      </w:r>
      <w:commentRangeStart w:id="19"/>
      <w:r w:rsidR="008C5105">
        <w:t>There are several functions in the</w:t>
      </w:r>
      <w:r w:rsidR="008C5105" w:rsidRPr="008C5105">
        <w:rPr>
          <w:rStyle w:val="CodeInTextPACKT"/>
        </w:rPr>
        <w:t xml:space="preserve"> </w:t>
      </w:r>
      <w:proofErr w:type="spellStart"/>
      <w:r w:rsidR="008C5105" w:rsidRPr="007E4082">
        <w:rPr>
          <w:rStyle w:val="CodeInTextPACKT"/>
        </w:rPr>
        <w:t>rx.lang.clojure</w:t>
      </w:r>
      <w:r w:rsidR="008C5105">
        <w:rPr>
          <w:rStyle w:val="CodeInTextPACKT"/>
        </w:rPr>
        <w:t>.core</w:t>
      </w:r>
      <w:proofErr w:type="spellEnd"/>
      <w:r w:rsidR="008C5105">
        <w:t xml:space="preserve"> namespace that we haven’t described, and you’re encouraged to find out about them on your own.</w:t>
      </w:r>
      <w:commentRangeEnd w:id="19"/>
      <w:r w:rsidR="00C75B31">
        <w:rPr>
          <w:rStyle w:val="CommentReference"/>
          <w:rFonts w:asciiTheme="minorHAnsi" w:eastAsiaTheme="minorHAnsi" w:hAnsiTheme="minorHAnsi" w:cstheme="minorBidi"/>
          <w:bCs/>
          <w:lang w:val="en-GB"/>
        </w:rPr>
        <w:commentReference w:id="19"/>
      </w:r>
    </w:p>
    <w:p w14:paraId="39648BC5" w14:textId="77777777" w:rsidR="003A2D32" w:rsidRDefault="003A2D32" w:rsidP="00BA0485">
      <w:pPr>
        <w:pStyle w:val="Heading1"/>
      </w:pPr>
      <w:commentRangeStart w:id="20"/>
      <w:r>
        <w:t>Functional Reactive Programming</w:t>
      </w:r>
      <w:commentRangeEnd w:id="20"/>
      <w:r w:rsidR="003D7DDF">
        <w:rPr>
          <w:rStyle w:val="CommentReference"/>
          <w:rFonts w:asciiTheme="minorHAnsi" w:eastAsiaTheme="minorHAnsi" w:hAnsiTheme="minorHAnsi" w:cstheme="minorBidi"/>
          <w:b w:val="0"/>
          <w:bCs/>
          <w:iCs w:val="0"/>
          <w:color w:val="auto"/>
          <w:kern w:val="0"/>
        </w:rPr>
        <w:commentReference w:id="20"/>
      </w:r>
    </w:p>
    <w:p w14:paraId="6152E9B8" w14:textId="77777777" w:rsidR="000F1500" w:rsidRDefault="00467937" w:rsidP="00B6582F">
      <w:pPr>
        <w:pStyle w:val="NormalPACKT"/>
      </w:pPr>
      <w:r>
        <w:t xml:space="preserve">A more functional flavor of reactive programming is </w:t>
      </w:r>
      <w:r w:rsidRPr="00467937">
        <w:rPr>
          <w:rStyle w:val="KeyWordPACKT"/>
        </w:rPr>
        <w:t>functional reactive programming</w:t>
      </w:r>
      <w:r w:rsidRPr="00467937">
        <w:t xml:space="preserve"> (</w:t>
      </w:r>
      <w:r>
        <w:t xml:space="preserve">abbreviated as </w:t>
      </w:r>
      <w:proofErr w:type="spellStart"/>
      <w:r>
        <w:t>FRP</w:t>
      </w:r>
      <w:proofErr w:type="spellEnd"/>
      <w:r w:rsidRPr="00467937">
        <w:t>)</w:t>
      </w:r>
      <w:r w:rsidR="00E65380">
        <w:t xml:space="preserve">. </w:t>
      </w:r>
      <w:proofErr w:type="spellStart"/>
      <w:r w:rsidR="00E65380">
        <w:t>FRP</w:t>
      </w:r>
      <w:proofErr w:type="spellEnd"/>
      <w:r w:rsidR="00E65380">
        <w:t xml:space="preserve"> </w:t>
      </w:r>
      <w:r>
        <w:t xml:space="preserve">was first described in the late </w:t>
      </w:r>
      <w:proofErr w:type="spellStart"/>
      <w:r>
        <w:t>90s</w:t>
      </w:r>
      <w:proofErr w:type="spellEnd"/>
      <w:r>
        <w:t xml:space="preserve"> by </w:t>
      </w:r>
      <w:proofErr w:type="spellStart"/>
      <w:r w:rsidR="00366CBF">
        <w:t>Conal</w:t>
      </w:r>
      <w:proofErr w:type="spellEnd"/>
      <w:r w:rsidR="00366CBF">
        <w:t xml:space="preserve"> Elliot</w:t>
      </w:r>
      <w:r w:rsidR="00E65380">
        <w:t xml:space="preserve">, who was a member of the Microsoft Graphics Research Group </w:t>
      </w:r>
      <w:r w:rsidR="00156AD6">
        <w:t xml:space="preserve">at the </w:t>
      </w:r>
      <w:r w:rsidR="00E65380">
        <w:t>time</w:t>
      </w:r>
      <w:r w:rsidR="001419DE">
        <w:t>, and</w:t>
      </w:r>
      <w:r w:rsidR="001419DE" w:rsidRPr="001419DE">
        <w:t xml:space="preserve"> </w:t>
      </w:r>
      <w:r w:rsidR="001419DE">
        <w:t xml:space="preserve">Paul </w:t>
      </w:r>
      <w:proofErr w:type="spellStart"/>
      <w:r w:rsidR="001419DE">
        <w:t>Hudak</w:t>
      </w:r>
      <w:proofErr w:type="spellEnd"/>
      <w:r w:rsidR="001419DE">
        <w:t>, a major contributor to the Haskell programming language</w:t>
      </w:r>
      <w:r>
        <w:t xml:space="preserve">. </w:t>
      </w:r>
      <w:proofErr w:type="spellStart"/>
      <w:r>
        <w:t>FRP</w:t>
      </w:r>
      <w:proofErr w:type="spellEnd"/>
      <w:r>
        <w:t xml:space="preserve"> is originally described as a bunch of functions to interact with </w:t>
      </w:r>
      <w:r w:rsidRPr="000327D6">
        <w:rPr>
          <w:rStyle w:val="ItalicsPACKT"/>
        </w:rPr>
        <w:t>events</w:t>
      </w:r>
      <w:r>
        <w:t xml:space="preserve"> and </w:t>
      </w:r>
      <w:r w:rsidRPr="000327D6">
        <w:rPr>
          <w:rStyle w:val="ItalicsPACKT"/>
        </w:rPr>
        <w:t>behaviors</w:t>
      </w:r>
      <w:r>
        <w:t xml:space="preserve">. Both events and behaviors represent values that change over time. The major difference between these two is that events are values that change discretely over time, whereas behaviors are continuously </w:t>
      </w:r>
      <w:r w:rsidR="003A7375">
        <w:t>changing</w:t>
      </w:r>
      <w:r>
        <w:t xml:space="preserve"> values</w:t>
      </w:r>
      <w:r w:rsidR="009967A3">
        <w:t>.</w:t>
      </w:r>
      <w:r w:rsidR="00996519">
        <w:t xml:space="preserve"> </w:t>
      </w:r>
      <w:r w:rsidR="00BE2301">
        <w:t xml:space="preserve">There is no mention of </w:t>
      </w:r>
      <w:r w:rsidR="002533AA">
        <w:t>an</w:t>
      </w:r>
      <w:r w:rsidR="00BE2301">
        <w:t xml:space="preserve"> observer-observable pattern in </w:t>
      </w:r>
      <w:proofErr w:type="spellStart"/>
      <w:r w:rsidR="00BE2301">
        <w:t>FRP</w:t>
      </w:r>
      <w:proofErr w:type="spellEnd"/>
      <w:r w:rsidR="00BE2301">
        <w:t>. A</w:t>
      </w:r>
      <w:r w:rsidR="00C75C23">
        <w:t>lso,</w:t>
      </w:r>
      <w:r w:rsidR="00F6053B">
        <w:t xml:space="preserve"> </w:t>
      </w:r>
      <w:r w:rsidR="00301E66">
        <w:t>programs are written as transformations of events and behaviors.</w:t>
      </w:r>
      <w:r w:rsidR="00901356">
        <w:t xml:space="preserve"> </w:t>
      </w:r>
      <w:r w:rsidR="00301E66">
        <w:t>For this reason, th</w:t>
      </w:r>
      <w:r w:rsidR="00DB7989">
        <w:t>e</w:t>
      </w:r>
      <w:r w:rsidR="00301E66">
        <w:t>s</w:t>
      </w:r>
      <w:r w:rsidR="00DB7989">
        <w:t>e</w:t>
      </w:r>
      <w:r w:rsidR="00301E66">
        <w:t xml:space="preserve"> </w:t>
      </w:r>
      <w:r w:rsidR="004452C6">
        <w:t>abstraction</w:t>
      </w:r>
      <w:r w:rsidR="00DB7989">
        <w:t>s</w:t>
      </w:r>
      <w:r w:rsidR="004452C6">
        <w:t xml:space="preserve"> </w:t>
      </w:r>
      <w:r w:rsidR="00DB7989">
        <w:t xml:space="preserve">are </w:t>
      </w:r>
      <w:r w:rsidR="00301E66">
        <w:t>also termed as</w:t>
      </w:r>
      <w:r w:rsidR="00336F8F">
        <w:t xml:space="preserve"> a</w:t>
      </w:r>
      <w:r w:rsidR="00301E66">
        <w:t xml:space="preserve"> </w:t>
      </w:r>
      <w:r w:rsidR="00336F8F">
        <w:rPr>
          <w:rStyle w:val="KeyWordPACKT"/>
        </w:rPr>
        <w:t>compositional event system</w:t>
      </w:r>
      <w:r w:rsidR="00DB7989">
        <w:rPr>
          <w:rStyle w:val="KeyWordPACKT"/>
        </w:rPr>
        <w:t>s</w:t>
      </w:r>
      <w:r w:rsidR="00F56315">
        <w:t xml:space="preserve"> (or </w:t>
      </w:r>
      <w:proofErr w:type="spellStart"/>
      <w:r w:rsidR="00F56315">
        <w:t>CES</w:t>
      </w:r>
      <w:r w:rsidR="00C1360C">
        <w:t>s</w:t>
      </w:r>
      <w:proofErr w:type="spellEnd"/>
      <w:r w:rsidR="00F56315">
        <w:t>).</w:t>
      </w:r>
    </w:p>
    <w:p w14:paraId="44DD2564" w14:textId="77777777" w:rsidR="00467937" w:rsidRDefault="000F1500" w:rsidP="00B6582F">
      <w:pPr>
        <w:pStyle w:val="NormalPACKT"/>
      </w:pPr>
      <w:r>
        <w:lastRenderedPageBreak/>
        <w:t xml:space="preserve">Modern implementations of </w:t>
      </w:r>
      <w:proofErr w:type="spellStart"/>
      <w:r>
        <w:t>FRP</w:t>
      </w:r>
      <w:proofErr w:type="spellEnd"/>
      <w:r>
        <w:t xml:space="preserve"> provide constructs to create and </w:t>
      </w:r>
      <w:r w:rsidR="00EB7E31">
        <w:t>transform</w:t>
      </w:r>
      <w:r>
        <w:t xml:space="preserve"> </w:t>
      </w:r>
      <w:r w:rsidR="00CB4884">
        <w:t xml:space="preserve">asynchronous </w:t>
      </w:r>
      <w:r>
        <w:t>event streams.</w:t>
      </w:r>
      <w:r w:rsidR="00860103">
        <w:t xml:space="preserve"> </w:t>
      </w:r>
      <w:r w:rsidR="00726DB6">
        <w:t xml:space="preserve">Also, any form of state change is represented as an event stream. In this </w:t>
      </w:r>
      <w:r w:rsidR="008A2B4F">
        <w:t>light</w:t>
      </w:r>
      <w:r w:rsidR="00726DB6">
        <w:t xml:space="preserve">, </w:t>
      </w:r>
      <w:r w:rsidR="00FE447D">
        <w:t>a button</w:t>
      </w:r>
      <w:r w:rsidR="00C459C3">
        <w:t xml:space="preserve"> clicked</w:t>
      </w:r>
      <w:r w:rsidR="00726DB6">
        <w:t>,</w:t>
      </w:r>
      <w:r w:rsidR="00C459C3">
        <w:t xml:space="preserve"> a request made to a server,</w:t>
      </w:r>
      <w:r w:rsidR="00726DB6">
        <w:t xml:space="preserve"> </w:t>
      </w:r>
      <w:r w:rsidR="008461AE">
        <w:t>or</w:t>
      </w:r>
      <w:r w:rsidR="00726DB6">
        <w:t xml:space="preserve"> mutating a variable, </w:t>
      </w:r>
      <w:r w:rsidR="008461AE">
        <w:t xml:space="preserve">can </w:t>
      </w:r>
      <w:r w:rsidR="00726DB6">
        <w:t xml:space="preserve">all </w:t>
      </w:r>
      <w:r w:rsidR="008461AE">
        <w:t xml:space="preserve">be thought of as </w:t>
      </w:r>
      <w:r w:rsidR="00726DB6">
        <w:t>event streams.</w:t>
      </w:r>
      <w:r w:rsidR="001419DE">
        <w:t xml:space="preserve"> </w:t>
      </w:r>
      <w:r w:rsidR="00916772">
        <w:t xml:space="preserve">The </w:t>
      </w:r>
      <w:proofErr w:type="spellStart"/>
      <w:r w:rsidR="00916772">
        <w:t>Bacon.js</w:t>
      </w:r>
      <w:proofErr w:type="spellEnd"/>
      <w:r w:rsidR="0036469B">
        <w:t xml:space="preserve"> (</w:t>
      </w:r>
      <w:r w:rsidR="0036469B" w:rsidRPr="0036469B">
        <w:rPr>
          <w:rStyle w:val="URLPACKT"/>
        </w:rPr>
        <w:t>https://</w:t>
      </w:r>
      <w:proofErr w:type="spellStart"/>
      <w:r w:rsidR="0036469B" w:rsidRPr="0036469B">
        <w:rPr>
          <w:rStyle w:val="URLPACKT"/>
        </w:rPr>
        <w:t>github.com</w:t>
      </w:r>
      <w:proofErr w:type="spellEnd"/>
      <w:r w:rsidR="0036469B" w:rsidRPr="0036469B">
        <w:rPr>
          <w:rStyle w:val="URLPACKT"/>
        </w:rPr>
        <w:t>/</w:t>
      </w:r>
      <w:proofErr w:type="spellStart"/>
      <w:r w:rsidR="0036469B" w:rsidRPr="0036469B">
        <w:rPr>
          <w:rStyle w:val="URLPACKT"/>
        </w:rPr>
        <w:t>baconjs</w:t>
      </w:r>
      <w:proofErr w:type="spellEnd"/>
      <w:r w:rsidR="0036469B" w:rsidRPr="0036469B">
        <w:rPr>
          <w:rStyle w:val="URLPACKT"/>
        </w:rPr>
        <w:t>/</w:t>
      </w:r>
      <w:proofErr w:type="spellStart"/>
      <w:r w:rsidR="0036469B" w:rsidRPr="0036469B">
        <w:rPr>
          <w:rStyle w:val="URLPACKT"/>
        </w:rPr>
        <w:t>bacon.js</w:t>
      </w:r>
      <w:proofErr w:type="spellEnd"/>
      <w:r w:rsidR="0036469B" w:rsidRPr="0036469B">
        <w:rPr>
          <w:rStyle w:val="URLPACKT"/>
        </w:rPr>
        <w:t>/</w:t>
      </w:r>
      <w:r w:rsidR="0036469B">
        <w:t>)</w:t>
      </w:r>
      <w:r w:rsidR="00916772">
        <w:t xml:space="preserve"> library is a</w:t>
      </w:r>
      <w:r w:rsidR="007C579B">
        <w:t xml:space="preserve"> JavaScript</w:t>
      </w:r>
      <w:r w:rsidR="00916772">
        <w:t xml:space="preserve"> implementation of </w:t>
      </w:r>
      <w:proofErr w:type="spellStart"/>
      <w:r w:rsidR="00916772">
        <w:t>FRP</w:t>
      </w:r>
      <w:proofErr w:type="spellEnd"/>
      <w:r w:rsidR="00916772">
        <w:t xml:space="preserve">, and the Yolk library </w:t>
      </w:r>
      <w:r w:rsidR="0036469B">
        <w:t>(</w:t>
      </w:r>
      <w:r w:rsidR="0036469B" w:rsidRPr="0036469B">
        <w:rPr>
          <w:rStyle w:val="URLPACKT"/>
        </w:rPr>
        <w:t>https://</w:t>
      </w:r>
      <w:proofErr w:type="spellStart"/>
      <w:r w:rsidR="0036469B" w:rsidRPr="0036469B">
        <w:rPr>
          <w:rStyle w:val="URLPACKT"/>
        </w:rPr>
        <w:t>github.com</w:t>
      </w:r>
      <w:proofErr w:type="spellEnd"/>
      <w:r w:rsidR="0036469B" w:rsidRPr="0036469B">
        <w:rPr>
          <w:rStyle w:val="URLPACKT"/>
        </w:rPr>
        <w:t>/</w:t>
      </w:r>
      <w:proofErr w:type="spellStart"/>
      <w:r w:rsidR="0036469B" w:rsidRPr="0036469B">
        <w:rPr>
          <w:rStyle w:val="URLPACKT"/>
        </w:rPr>
        <w:t>Cicayda</w:t>
      </w:r>
      <w:proofErr w:type="spellEnd"/>
      <w:r w:rsidR="0036469B" w:rsidRPr="0036469B">
        <w:rPr>
          <w:rStyle w:val="URLPACKT"/>
        </w:rPr>
        <w:t>/yolk</w:t>
      </w:r>
      <w:r w:rsidR="0036469B">
        <w:t xml:space="preserve">) </w:t>
      </w:r>
      <w:r w:rsidR="00916772">
        <w:t xml:space="preserve">provides </w:t>
      </w:r>
      <w:proofErr w:type="spellStart"/>
      <w:r w:rsidR="00916772">
        <w:t>ClojureScript</w:t>
      </w:r>
      <w:proofErr w:type="spellEnd"/>
      <w:r w:rsidR="00916772">
        <w:t xml:space="preserve"> bindings to the </w:t>
      </w:r>
      <w:proofErr w:type="spellStart"/>
      <w:r w:rsidR="00916772">
        <w:t>Bacon.js</w:t>
      </w:r>
      <w:proofErr w:type="spellEnd"/>
      <w:r w:rsidR="00916772">
        <w:t xml:space="preserve"> library.</w:t>
      </w:r>
      <w:r w:rsidR="00CA168F">
        <w:t xml:space="preserve"> </w:t>
      </w:r>
      <w:r w:rsidR="00916772">
        <w:t>In this section, we will briefly study the constructs provided by the Yolk library.</w:t>
      </w:r>
    </w:p>
    <w:p w14:paraId="72F0363B" w14:textId="77777777" w:rsidR="005C6EB4" w:rsidRPr="006C2D40" w:rsidRDefault="005C6EB4" w:rsidP="005C6EB4">
      <w:pPr>
        <w:pStyle w:val="InformationBoxPACKT"/>
      </w:pPr>
      <w:r w:rsidRPr="006C2D40">
        <w:t>The following library dependencies are required for the upcoming examples.</w:t>
      </w:r>
    </w:p>
    <w:p w14:paraId="045D6B86" w14:textId="77777777" w:rsidR="005C6EB4" w:rsidRPr="006C2D40" w:rsidRDefault="00D84A2D" w:rsidP="005C6EB4">
      <w:pPr>
        <w:pStyle w:val="InformationBoxPACKT"/>
      </w:pPr>
      <w:commentRangeStart w:id="21"/>
      <w:r w:rsidRPr="00D84A2D">
        <w:t>[</w:t>
      </w:r>
      <w:proofErr w:type="gramStart"/>
      <w:r w:rsidRPr="00D84A2D">
        <w:t>yolk</w:t>
      </w:r>
      <w:proofErr w:type="gramEnd"/>
      <w:r w:rsidRPr="00D84A2D">
        <w:t xml:space="preserve"> "0.9.0"]</w:t>
      </w:r>
      <w:commentRangeEnd w:id="21"/>
      <w:r w:rsidR="00761622">
        <w:rPr>
          <w:rStyle w:val="CommentReference"/>
          <w:rFonts w:asciiTheme="minorHAnsi" w:eastAsiaTheme="minorHAnsi" w:hAnsiTheme="minorHAnsi" w:cstheme="minorBidi"/>
          <w:lang w:val="en-GB"/>
        </w:rPr>
        <w:commentReference w:id="21"/>
      </w:r>
    </w:p>
    <w:p w14:paraId="0EF2B159" w14:textId="77777777" w:rsidR="005C6EB4" w:rsidRPr="006C2D40" w:rsidRDefault="005C6EB4" w:rsidP="00E63E93">
      <w:pPr>
        <w:pStyle w:val="InformationBoxPACKT"/>
      </w:pPr>
      <w:r w:rsidRPr="006C2D40">
        <w:t>Also, the following namespaces must be included in your namespace declaration.</w:t>
      </w:r>
    </w:p>
    <w:p w14:paraId="0F8A699E" w14:textId="77777777" w:rsidR="004C6BD9" w:rsidRDefault="004C6BD9" w:rsidP="00E63E93">
      <w:pPr>
        <w:pStyle w:val="InformationBoxPACKT"/>
      </w:pPr>
      <w:commentRangeStart w:id="22"/>
      <w:r>
        <w:t>(</w:t>
      </w:r>
      <w:proofErr w:type="gramStart"/>
      <w:r>
        <w:t>ns</w:t>
      </w:r>
      <w:proofErr w:type="gramEnd"/>
      <w:r>
        <w:t xml:space="preserve"> my-namespace</w:t>
      </w:r>
    </w:p>
    <w:p w14:paraId="4C029469" w14:textId="77777777" w:rsidR="005C6EB4" w:rsidRDefault="004C6BD9" w:rsidP="00E63E93">
      <w:pPr>
        <w:pStyle w:val="InformationBoxPACKT"/>
      </w:pPr>
      <w:r>
        <w:t xml:space="preserve">  (</w:t>
      </w:r>
      <w:proofErr w:type="gramStart"/>
      <w:r>
        <w:t>:require</w:t>
      </w:r>
      <w:proofErr w:type="gramEnd"/>
      <w:r>
        <w:t xml:space="preserve"> [</w:t>
      </w:r>
      <w:proofErr w:type="spellStart"/>
      <w:r>
        <w:t>yolk.bacon</w:t>
      </w:r>
      <w:proofErr w:type="spellEnd"/>
      <w:r>
        <w:t xml:space="preserve"> :as y]))</w:t>
      </w:r>
      <w:commentRangeEnd w:id="22"/>
      <w:r w:rsidR="00761622">
        <w:rPr>
          <w:rStyle w:val="CommentReference"/>
          <w:rFonts w:asciiTheme="minorHAnsi" w:eastAsiaTheme="minorHAnsi" w:hAnsiTheme="minorHAnsi" w:cstheme="minorBidi"/>
          <w:lang w:val="en-GB"/>
        </w:rPr>
        <w:commentReference w:id="22"/>
      </w:r>
    </w:p>
    <w:p w14:paraId="1A045AF6" w14:textId="77777777" w:rsidR="00E63E93" w:rsidRDefault="00E63E93" w:rsidP="00E63E93">
      <w:pPr>
        <w:pStyle w:val="InformationBoxPACKT"/>
      </w:pPr>
      <w:r>
        <w:t>In addition to the above dependencies, the following e</w:t>
      </w:r>
      <w:r w:rsidR="000C365A">
        <w:t xml:space="preserve">xamples also use the </w:t>
      </w:r>
      <w:r w:rsidR="000C365A" w:rsidRPr="000C365A">
        <w:rPr>
          <w:rStyle w:val="CodeInTextPACKT"/>
        </w:rPr>
        <w:t>set-html!</w:t>
      </w:r>
      <w:r w:rsidR="000C365A">
        <w:t xml:space="preserve"> </w:t>
      </w:r>
      <w:proofErr w:type="gramStart"/>
      <w:r w:rsidR="000C365A">
        <w:t>a</w:t>
      </w:r>
      <w:r>
        <w:t>nd</w:t>
      </w:r>
      <w:proofErr w:type="gramEnd"/>
      <w:r>
        <w:t xml:space="preserve"> </w:t>
      </w:r>
      <w:r w:rsidRPr="000C365A">
        <w:rPr>
          <w:rStyle w:val="CodeInTextPACKT"/>
        </w:rPr>
        <w:t>by-id</w:t>
      </w:r>
      <w:r>
        <w:t xml:space="preserve"> functions from </w:t>
      </w:r>
      <w:proofErr w:type="spellStart"/>
      <w:r w:rsidRPr="000C365A">
        <w:rPr>
          <w:rStyle w:val="CodeInTextPACKT"/>
        </w:rPr>
        <w:t>src</w:t>
      </w:r>
      <w:proofErr w:type="spellEnd"/>
      <w:r w:rsidRPr="000C365A">
        <w:rPr>
          <w:rStyle w:val="CodeInTextPACKT"/>
        </w:rPr>
        <w:t>/</w:t>
      </w:r>
      <w:proofErr w:type="spellStart"/>
      <w:r w:rsidRPr="000C365A">
        <w:rPr>
          <w:rStyle w:val="CodeInTextPACKT"/>
        </w:rPr>
        <w:t>m_clj</w:t>
      </w:r>
      <w:proofErr w:type="spellEnd"/>
      <w:r w:rsidRPr="000C365A">
        <w:rPr>
          <w:rStyle w:val="CodeInTextPACKT"/>
        </w:rPr>
        <w:t>/</w:t>
      </w:r>
      <w:proofErr w:type="spellStart"/>
      <w:r w:rsidRPr="000C365A">
        <w:rPr>
          <w:rStyle w:val="CodeInTextPACKT"/>
        </w:rPr>
        <w:t>c9</w:t>
      </w:r>
      <w:proofErr w:type="spellEnd"/>
      <w:r w:rsidRPr="000C365A">
        <w:rPr>
          <w:rStyle w:val="CodeInTextPACKT"/>
        </w:rPr>
        <w:t>/</w:t>
      </w:r>
      <w:proofErr w:type="spellStart"/>
      <w:r w:rsidRPr="000C365A">
        <w:rPr>
          <w:rStyle w:val="CodeInTextPACKT"/>
        </w:rPr>
        <w:t>common.cljs</w:t>
      </w:r>
      <w:proofErr w:type="spellEnd"/>
      <w:r>
        <w:t>. These functions are defined as follows.</w:t>
      </w:r>
    </w:p>
    <w:p w14:paraId="3422488A" w14:textId="77777777" w:rsidR="00E63E93" w:rsidRPr="00F95575" w:rsidRDefault="00E63E93" w:rsidP="00F95575">
      <w:pPr>
        <w:pStyle w:val="InformationBoxPACKT"/>
      </w:pPr>
      <w:commentRangeStart w:id="23"/>
      <w:r w:rsidRPr="00F95575">
        <w:t>(</w:t>
      </w:r>
      <w:proofErr w:type="spellStart"/>
      <w:proofErr w:type="gramStart"/>
      <w:r w:rsidRPr="00F95575">
        <w:t>defn</w:t>
      </w:r>
      <w:proofErr w:type="spellEnd"/>
      <w:proofErr w:type="gramEnd"/>
      <w:r w:rsidRPr="00F95575">
        <w:t xml:space="preserve"> ^:export by-id [id]</w:t>
      </w:r>
    </w:p>
    <w:p w14:paraId="2245A050" w14:textId="77777777" w:rsidR="00E63E93" w:rsidRPr="00F95575" w:rsidRDefault="00E63E93" w:rsidP="00F95575">
      <w:pPr>
        <w:pStyle w:val="InformationBoxPACKT"/>
      </w:pPr>
      <w:r w:rsidRPr="00F95575">
        <w:t xml:space="preserve">  (.</w:t>
      </w:r>
      <w:proofErr w:type="spellStart"/>
      <w:r w:rsidRPr="00F95575">
        <w:t>getElementById</w:t>
      </w:r>
      <w:proofErr w:type="spellEnd"/>
      <w:r w:rsidRPr="00F95575">
        <w:t xml:space="preserve"> </w:t>
      </w:r>
      <w:proofErr w:type="spellStart"/>
      <w:r w:rsidRPr="00F95575">
        <w:t>js</w:t>
      </w:r>
      <w:proofErr w:type="spellEnd"/>
      <w:r w:rsidRPr="00F95575">
        <w:t>/document id))</w:t>
      </w:r>
    </w:p>
    <w:p w14:paraId="6423F028" w14:textId="77777777" w:rsidR="00E63E93" w:rsidRPr="00F95575" w:rsidRDefault="00E63E93" w:rsidP="00F95575">
      <w:pPr>
        <w:pStyle w:val="InformationBoxPACKT"/>
      </w:pPr>
    </w:p>
    <w:p w14:paraId="51C1193A" w14:textId="77777777" w:rsidR="00E63E93" w:rsidRPr="00F95575" w:rsidRDefault="00E63E93" w:rsidP="00F95575">
      <w:pPr>
        <w:pStyle w:val="InformationBoxPACKT"/>
      </w:pPr>
      <w:r w:rsidRPr="00F95575">
        <w:t>(</w:t>
      </w:r>
      <w:proofErr w:type="spellStart"/>
      <w:proofErr w:type="gramStart"/>
      <w:r w:rsidRPr="00F95575">
        <w:t>defn</w:t>
      </w:r>
      <w:proofErr w:type="spellEnd"/>
      <w:proofErr w:type="gramEnd"/>
      <w:r w:rsidRPr="00F95575">
        <w:t xml:space="preserve"> ^:export set-html! [</w:t>
      </w:r>
      <w:proofErr w:type="gramStart"/>
      <w:r w:rsidRPr="00F95575">
        <w:t>el</w:t>
      </w:r>
      <w:proofErr w:type="gramEnd"/>
      <w:r w:rsidRPr="00F95575">
        <w:t xml:space="preserve"> s]</w:t>
      </w:r>
    </w:p>
    <w:p w14:paraId="77F1B915" w14:textId="77777777" w:rsidR="00E63E93" w:rsidRPr="00F95575" w:rsidRDefault="00E63E93" w:rsidP="00F95575">
      <w:pPr>
        <w:pStyle w:val="InformationBoxPACKT"/>
      </w:pPr>
      <w:r w:rsidRPr="00F95575">
        <w:t xml:space="preserve">  (</w:t>
      </w:r>
      <w:proofErr w:type="gramStart"/>
      <w:r w:rsidRPr="00F95575">
        <w:t>set</w:t>
      </w:r>
      <w:proofErr w:type="gramEnd"/>
      <w:r w:rsidRPr="00F95575">
        <w:t>! (.-</w:t>
      </w:r>
      <w:proofErr w:type="spellStart"/>
      <w:r w:rsidRPr="00F95575">
        <w:t>innerHTML</w:t>
      </w:r>
      <w:proofErr w:type="spellEnd"/>
      <w:r w:rsidRPr="00F95575">
        <w:t xml:space="preserve"> el) s))</w:t>
      </w:r>
      <w:commentRangeEnd w:id="23"/>
      <w:r w:rsidR="00761622">
        <w:rPr>
          <w:rStyle w:val="CommentReference"/>
          <w:rFonts w:asciiTheme="minorHAnsi" w:eastAsiaTheme="minorHAnsi" w:hAnsiTheme="minorHAnsi" w:cstheme="minorBidi"/>
          <w:lang w:val="en-GB"/>
        </w:rPr>
        <w:commentReference w:id="23"/>
      </w:r>
    </w:p>
    <w:p w14:paraId="0F5653DE" w14:textId="77777777" w:rsidR="005C6EB4" w:rsidRPr="00F95575" w:rsidRDefault="00E63E93" w:rsidP="00F95575">
      <w:pPr>
        <w:pStyle w:val="InformationBoxPACKT"/>
      </w:pPr>
      <w:r w:rsidRPr="00F95575">
        <w:t xml:space="preserve">Ensure that the code in the following </w:t>
      </w:r>
      <w:proofErr w:type="spellStart"/>
      <w:r w:rsidRPr="00F95575">
        <w:t>ClojureScript</w:t>
      </w:r>
      <w:proofErr w:type="spellEnd"/>
      <w:r w:rsidRPr="00F95575">
        <w:t xml:space="preserve"> examples is compiled, by using the following command.</w:t>
      </w:r>
    </w:p>
    <w:p w14:paraId="7DDC1B39" w14:textId="77777777" w:rsidR="00E63E93" w:rsidRPr="00E63E93" w:rsidRDefault="00E63E93" w:rsidP="00E63E93">
      <w:pPr>
        <w:pStyle w:val="InformationBoxPACKT"/>
      </w:pPr>
      <w:commentRangeStart w:id="24"/>
      <w:r>
        <w:t xml:space="preserve">$ </w:t>
      </w:r>
      <w:proofErr w:type="spellStart"/>
      <w:proofErr w:type="gramStart"/>
      <w:r>
        <w:t>lein</w:t>
      </w:r>
      <w:proofErr w:type="spellEnd"/>
      <w:proofErr w:type="gramEnd"/>
      <w:r>
        <w:t xml:space="preserve"> </w:t>
      </w:r>
      <w:proofErr w:type="spellStart"/>
      <w:r>
        <w:t>cljsbuild</w:t>
      </w:r>
      <w:proofErr w:type="spellEnd"/>
      <w:r>
        <w:t xml:space="preserve"> once</w:t>
      </w:r>
      <w:commentRangeEnd w:id="24"/>
      <w:r w:rsidR="00761622">
        <w:rPr>
          <w:rStyle w:val="CommentReference"/>
          <w:rFonts w:asciiTheme="minorHAnsi" w:eastAsiaTheme="minorHAnsi" w:hAnsiTheme="minorHAnsi" w:cstheme="minorBidi"/>
          <w:lang w:val="en-GB"/>
        </w:rPr>
        <w:commentReference w:id="24"/>
      </w:r>
    </w:p>
    <w:p w14:paraId="000D6707" w14:textId="77777777" w:rsidR="0021660A" w:rsidRDefault="00D313AE" w:rsidP="00651F3F">
      <w:pPr>
        <w:pStyle w:val="NormalPACKT"/>
      </w:pPr>
      <w:r>
        <w:t xml:space="preserve">The </w:t>
      </w:r>
      <w:proofErr w:type="spellStart"/>
      <w:r w:rsidRPr="00864F37">
        <w:rPr>
          <w:rStyle w:val="CodeInTextPACKT"/>
        </w:rPr>
        <w:t>yolk.bacon</w:t>
      </w:r>
      <w:proofErr w:type="spellEnd"/>
      <w:r>
        <w:t xml:space="preserve"> namespace provides several </w:t>
      </w:r>
      <w:r w:rsidR="00083C9C">
        <w:t xml:space="preserve">functions </w:t>
      </w:r>
      <w:r w:rsidR="00996519">
        <w:t xml:space="preserve">to create event streams, such as </w:t>
      </w:r>
      <w:r w:rsidR="00996519" w:rsidRPr="00864F37">
        <w:rPr>
          <w:rStyle w:val="CodeInTextPACKT"/>
        </w:rPr>
        <w:t>later</w:t>
      </w:r>
      <w:r w:rsidR="0021660A">
        <w:t xml:space="preserve"> and</w:t>
      </w:r>
      <w:r w:rsidR="00996519">
        <w:t xml:space="preserve"> </w:t>
      </w:r>
      <w:r w:rsidR="00996519" w:rsidRPr="00864F37">
        <w:rPr>
          <w:rStyle w:val="CodeInTextPACKT"/>
        </w:rPr>
        <w:t>interval</w:t>
      </w:r>
      <w:r w:rsidR="00996519">
        <w:t xml:space="preserve"> </w:t>
      </w:r>
      <w:r w:rsidR="0021660A">
        <w:t>functions</w:t>
      </w:r>
      <w:r w:rsidR="00996519">
        <w:t xml:space="preserve">. </w:t>
      </w:r>
      <w:r w:rsidR="0021660A">
        <w:t xml:space="preserve">The </w:t>
      </w:r>
      <w:r w:rsidR="0021660A" w:rsidRPr="00864F37">
        <w:rPr>
          <w:rStyle w:val="CodeInTextPACKT"/>
        </w:rPr>
        <w:t>late</w:t>
      </w:r>
      <w:r w:rsidR="0021660A" w:rsidRPr="002D2FD9">
        <w:rPr>
          <w:rStyle w:val="CodeInTextPACKT"/>
        </w:rPr>
        <w:t>r</w:t>
      </w:r>
      <w:r w:rsidR="0021660A">
        <w:t xml:space="preserve"> function creates an event stream with a single value that must produce a value after a given delay. The </w:t>
      </w:r>
      <w:r w:rsidR="0021660A" w:rsidRPr="00864F37">
        <w:rPr>
          <w:rStyle w:val="CodeInTextPACKT"/>
        </w:rPr>
        <w:t>interval</w:t>
      </w:r>
      <w:r w:rsidR="0021660A">
        <w:t xml:space="preserve"> function can infinitely repeat a value in a given time interval. Both these functions must be passed a number of milliseconds as the first argument and a value to produce as the second argument.</w:t>
      </w:r>
    </w:p>
    <w:p w14:paraId="1D361AD6" w14:textId="77777777" w:rsidR="00FE252B" w:rsidRDefault="00FE252B" w:rsidP="00651F3F">
      <w:pPr>
        <w:pStyle w:val="NormalPACKT"/>
      </w:pPr>
      <w:r>
        <w:lastRenderedPageBreak/>
        <w:t xml:space="preserve">Event streams in the </w:t>
      </w:r>
      <w:proofErr w:type="spellStart"/>
      <w:r>
        <w:t>Bacon.js</w:t>
      </w:r>
      <w:proofErr w:type="spellEnd"/>
      <w:r>
        <w:t xml:space="preserve"> library </w:t>
      </w:r>
      <w:r w:rsidR="001426A5">
        <w:t>may</w:t>
      </w:r>
      <w:r>
        <w:t xml:space="preserve"> produce an infinite number of values. </w:t>
      </w:r>
      <w:r w:rsidR="001426A5">
        <w:t xml:space="preserve">We can limit the number of values produced by an event stream by using the </w:t>
      </w:r>
      <w:proofErr w:type="spellStart"/>
      <w:r w:rsidR="004157D1" w:rsidRPr="00864F37">
        <w:rPr>
          <w:rStyle w:val="CodeInTextPACKT"/>
        </w:rPr>
        <w:t>yolk.bacon</w:t>
      </w:r>
      <w:proofErr w:type="spellEnd"/>
      <w:r w:rsidR="004157D1" w:rsidRPr="00864F37">
        <w:rPr>
          <w:rStyle w:val="CodeInTextPACKT"/>
        </w:rPr>
        <w:t>/</w:t>
      </w:r>
      <w:r w:rsidR="001426A5" w:rsidRPr="00864F37">
        <w:rPr>
          <w:rStyle w:val="CodeInTextPACKT"/>
        </w:rPr>
        <w:t>sliding-window</w:t>
      </w:r>
      <w:r w:rsidR="001426A5">
        <w:t xml:space="preserve"> function</w:t>
      </w:r>
      <w:r w:rsidR="00DB5B77">
        <w:t xml:space="preserve">, which </w:t>
      </w:r>
      <w:r w:rsidR="00864F37">
        <w:t xml:space="preserve">creates an event stream that </w:t>
      </w:r>
      <w:r w:rsidR="00DB5B77">
        <w:t>drop</w:t>
      </w:r>
      <w:r w:rsidR="00864F37">
        <w:t>s</w:t>
      </w:r>
      <w:r w:rsidR="00DB5B77">
        <w:t xml:space="preserve"> older values once </w:t>
      </w:r>
      <w:r w:rsidR="00214195">
        <w:t xml:space="preserve">it’s </w:t>
      </w:r>
      <w:r w:rsidR="00864F37">
        <w:t>full</w:t>
      </w:r>
      <w:r w:rsidR="00DB5B77">
        <w:t xml:space="preserve">. This function must be passed an event stream and a number indicating the </w:t>
      </w:r>
      <w:r w:rsidR="00214195">
        <w:t xml:space="preserve">capacity of the </w:t>
      </w:r>
      <w:r w:rsidR="008A2E20">
        <w:t xml:space="preserve">returned </w:t>
      </w:r>
      <w:r w:rsidR="00214195">
        <w:t>event stream.</w:t>
      </w:r>
    </w:p>
    <w:p w14:paraId="3FB04C6D" w14:textId="77777777" w:rsidR="00F27B30" w:rsidRDefault="00F27B30" w:rsidP="00651F3F">
      <w:pPr>
        <w:pStyle w:val="NormalPACKT"/>
      </w:pPr>
      <w:r>
        <w:t xml:space="preserve">We can also create an </w:t>
      </w:r>
      <w:r w:rsidRPr="00715B45">
        <w:rPr>
          <w:rStyle w:val="ItalicsPACKT"/>
        </w:rPr>
        <w:t>event bus</w:t>
      </w:r>
      <w:r>
        <w:t>, on</w:t>
      </w:r>
      <w:r w:rsidR="004157D1">
        <w:t>to</w:t>
      </w:r>
      <w:r>
        <w:t xml:space="preserve"> which we can arbitrarily </w:t>
      </w:r>
      <w:r w:rsidR="00181B42" w:rsidRPr="00461013">
        <w:t>push</w:t>
      </w:r>
      <w:r w:rsidR="00181B42">
        <w:t xml:space="preserve"> values,</w:t>
      </w:r>
      <w:r>
        <w:t xml:space="preserve"> using the </w:t>
      </w:r>
      <w:r w:rsidRPr="00461013">
        <w:rPr>
          <w:rStyle w:val="CodeInTextPACKT"/>
        </w:rPr>
        <w:t>bus</w:t>
      </w:r>
      <w:r w:rsidR="00181B42">
        <w:t xml:space="preserve"> function</w:t>
      </w:r>
      <w:r w:rsidR="004157D1">
        <w:t xml:space="preserve"> from the </w:t>
      </w:r>
      <w:proofErr w:type="spellStart"/>
      <w:r w:rsidR="004157D1" w:rsidRPr="00461013">
        <w:rPr>
          <w:rStyle w:val="CodeInTextPACKT"/>
        </w:rPr>
        <w:t>yolk.bacon</w:t>
      </w:r>
      <w:proofErr w:type="spellEnd"/>
      <w:r w:rsidR="004157D1">
        <w:t xml:space="preserve"> namespace</w:t>
      </w:r>
      <w:r w:rsidR="00181B42">
        <w:t xml:space="preserve">. </w:t>
      </w:r>
      <w:r w:rsidR="004157D1">
        <w:t xml:space="preserve">The </w:t>
      </w:r>
      <w:r w:rsidR="00715B45" w:rsidRPr="00715B45">
        <w:rPr>
          <w:rStyle w:val="CodeInTextPACKT"/>
        </w:rPr>
        <w:t>push</w:t>
      </w:r>
      <w:r w:rsidR="004157D1">
        <w:t xml:space="preserve"> function puts a value onto an event bus, and the </w:t>
      </w:r>
      <w:r w:rsidR="00715B45" w:rsidRPr="00715B45">
        <w:rPr>
          <w:rStyle w:val="CodeInTextPACKT"/>
        </w:rPr>
        <w:t>p</w:t>
      </w:r>
      <w:r w:rsidR="00715B45">
        <w:rPr>
          <w:rStyle w:val="CodeInTextPACKT"/>
        </w:rPr>
        <w:t>lug</w:t>
      </w:r>
      <w:r w:rsidR="004157D1">
        <w:t xml:space="preserve"> function connects an event bus to another event stream.</w:t>
      </w:r>
      <w:r w:rsidR="00D17F31">
        <w:t xml:space="preserve"> We should note that event buses are </w:t>
      </w:r>
      <w:r w:rsidR="00F81B7A">
        <w:t>not really function</w:t>
      </w:r>
      <w:r w:rsidR="00E669F4">
        <w:t>al</w:t>
      </w:r>
      <w:r w:rsidR="00F81B7A">
        <w:t xml:space="preserve"> </w:t>
      </w:r>
      <w:r w:rsidR="00445DCD">
        <w:t>in</w:t>
      </w:r>
      <w:r w:rsidR="00F81B7A">
        <w:t xml:space="preserve"> design</w:t>
      </w:r>
      <w:r w:rsidR="00D17F31">
        <w:t xml:space="preserve">, </w:t>
      </w:r>
      <w:r w:rsidR="001631DE">
        <w:t xml:space="preserve">as the </w:t>
      </w:r>
      <w:r w:rsidR="001631DE" w:rsidRPr="001F429A">
        <w:rPr>
          <w:rStyle w:val="CodeInTextPACKT"/>
        </w:rPr>
        <w:t>push</w:t>
      </w:r>
      <w:r w:rsidR="001631DE">
        <w:t xml:space="preserve"> function can be called </w:t>
      </w:r>
      <w:r w:rsidR="003A3520">
        <w:t xml:space="preserve">with an event bus </w:t>
      </w:r>
      <w:r w:rsidR="001631DE">
        <w:t xml:space="preserve">arbitrarily. For this reason, </w:t>
      </w:r>
      <w:r w:rsidR="00D17F31">
        <w:t>an event stream must always be preferred over an event bus.</w:t>
      </w:r>
    </w:p>
    <w:p w14:paraId="6970BA0D" w14:textId="77777777" w:rsidR="00F12E0E" w:rsidRDefault="00324019" w:rsidP="00651F3F">
      <w:pPr>
        <w:pStyle w:val="NormalPACKT"/>
      </w:pPr>
      <w:r>
        <w:t xml:space="preserve">To listen to values produced from event streams, we can use the </w:t>
      </w:r>
      <w:r w:rsidRPr="00ED3768">
        <w:rPr>
          <w:rStyle w:val="CodeInTextPACKT"/>
        </w:rPr>
        <w:t>on-value</w:t>
      </w:r>
      <w:r>
        <w:t xml:space="preserve">, </w:t>
      </w:r>
      <w:r w:rsidRPr="00ED3768">
        <w:rPr>
          <w:rStyle w:val="CodeInTextPACKT"/>
        </w:rPr>
        <w:t>on-error</w:t>
      </w:r>
      <w:r>
        <w:t xml:space="preserve"> and </w:t>
      </w:r>
      <w:r w:rsidRPr="00ED3768">
        <w:rPr>
          <w:rStyle w:val="CodeInTextPACKT"/>
        </w:rPr>
        <w:t>on-end</w:t>
      </w:r>
      <w:r>
        <w:t xml:space="preserve"> functions. </w:t>
      </w:r>
      <w:r w:rsidR="008E0E51">
        <w:t xml:space="preserve">The </w:t>
      </w:r>
      <w:r w:rsidR="008E0E51" w:rsidRPr="00ED3768">
        <w:rPr>
          <w:rStyle w:val="CodeInTextPACKT"/>
        </w:rPr>
        <w:t>on-value</w:t>
      </w:r>
      <w:r w:rsidR="008E0E51">
        <w:t xml:space="preserve"> </w:t>
      </w:r>
      <w:r w:rsidR="00A90DC5">
        <w:t xml:space="preserve">and </w:t>
      </w:r>
      <w:r w:rsidR="00A90DC5" w:rsidRPr="00ED3768">
        <w:rPr>
          <w:rStyle w:val="CodeInTextPACKT"/>
        </w:rPr>
        <w:t>on-error</w:t>
      </w:r>
      <w:r w:rsidR="00A90DC5">
        <w:t xml:space="preserve"> </w:t>
      </w:r>
      <w:r w:rsidR="008E0E51">
        <w:t>function</w:t>
      </w:r>
      <w:r w:rsidR="00A90DC5">
        <w:t>s</w:t>
      </w:r>
      <w:r w:rsidR="008E0E51">
        <w:t xml:space="preserve"> will call a supplied a 1-</w:t>
      </w:r>
      <w:proofErr w:type="spellStart"/>
      <w:r w:rsidR="008E0E51">
        <w:t>arity</w:t>
      </w:r>
      <w:proofErr w:type="spellEnd"/>
      <w:r w:rsidR="008E0E51">
        <w:t xml:space="preserve"> </w:t>
      </w:r>
      <w:proofErr w:type="gramStart"/>
      <w:r w:rsidR="008E0E51">
        <w:t>function</w:t>
      </w:r>
      <w:proofErr w:type="gramEnd"/>
      <w:r w:rsidR="008E0E51">
        <w:t xml:space="preserve"> whenever a given event stream </w:t>
      </w:r>
      <w:r w:rsidR="00A90DC5">
        <w:t xml:space="preserve">produces a value or an error, respectively. The </w:t>
      </w:r>
      <w:r w:rsidR="00A90DC5" w:rsidRPr="00511581">
        <w:rPr>
          <w:rStyle w:val="CodeInTextPACKT"/>
        </w:rPr>
        <w:t>on-end</w:t>
      </w:r>
      <w:r w:rsidR="00A90DC5">
        <w:t xml:space="preserve"> function will call a supplied function that takes no arguments whenever a stream </w:t>
      </w:r>
      <w:r w:rsidR="00511581">
        <w:t>ends</w:t>
      </w:r>
      <w:r w:rsidR="00A90DC5">
        <w:t xml:space="preserve">. This function is often used with the </w:t>
      </w:r>
      <w:proofErr w:type="spellStart"/>
      <w:r w:rsidR="00A90DC5" w:rsidRPr="00511581">
        <w:rPr>
          <w:rStyle w:val="CodeInTextPACKT"/>
        </w:rPr>
        <w:t>yolk.bacon</w:t>
      </w:r>
      <w:proofErr w:type="spellEnd"/>
      <w:r w:rsidR="00A90DC5" w:rsidRPr="00511581">
        <w:rPr>
          <w:rStyle w:val="CodeInTextPACKT"/>
        </w:rPr>
        <w:t>/never</w:t>
      </w:r>
      <w:r w:rsidR="00A90DC5">
        <w:t xml:space="preserve"> f</w:t>
      </w:r>
      <w:r w:rsidR="00F12E0E">
        <w:t>unction, which creates an event stream that ends immediately</w:t>
      </w:r>
      <w:r w:rsidR="00511581">
        <w:t xml:space="preserve"> without producing a value</w:t>
      </w:r>
      <w:r w:rsidR="00F12E0E">
        <w:t>.</w:t>
      </w:r>
    </w:p>
    <w:p w14:paraId="249E775D" w14:textId="77777777" w:rsidR="00850D1F" w:rsidRDefault="00850D1F" w:rsidP="00651F3F">
      <w:pPr>
        <w:pStyle w:val="NormalPACKT"/>
      </w:pPr>
      <w:r>
        <w:t xml:space="preserve">Event streams can </w:t>
      </w:r>
      <w:r w:rsidR="005E008A">
        <w:t>also</w:t>
      </w:r>
      <w:r>
        <w:t xml:space="preserve"> be combine</w:t>
      </w:r>
      <w:r w:rsidR="005E008A">
        <w:t>d</w:t>
      </w:r>
      <w:r>
        <w:t xml:space="preserve"> in several ways. The </w:t>
      </w:r>
      <w:r w:rsidRPr="005E008A">
        <w:rPr>
          <w:rStyle w:val="CodeInTextPACKT"/>
        </w:rPr>
        <w:t>merge-all</w:t>
      </w:r>
      <w:r>
        <w:t xml:space="preserve"> function </w:t>
      </w:r>
      <w:r w:rsidR="00F03C71">
        <w:t xml:space="preserve">combines a vector of several event streams into a single one. </w:t>
      </w:r>
      <w:r w:rsidR="00AC6502">
        <w:t xml:space="preserve">Another function that can collect values from several event streams </w:t>
      </w:r>
      <w:r w:rsidR="007A49AE">
        <w:t>in this way</w:t>
      </w:r>
      <w:r w:rsidR="00AC6502">
        <w:t xml:space="preserve"> is the </w:t>
      </w:r>
      <w:r w:rsidR="00AC6502" w:rsidRPr="007A49AE">
        <w:rPr>
          <w:rStyle w:val="CodeInTextPACKT"/>
        </w:rPr>
        <w:t>flat-map</w:t>
      </w:r>
      <w:r w:rsidR="00AC6502">
        <w:t xml:space="preserve"> function.  </w:t>
      </w:r>
      <w:r w:rsidR="00F03C71">
        <w:t xml:space="preserve">Alternatively, the </w:t>
      </w:r>
      <w:r w:rsidR="00F03C71" w:rsidRPr="00B57DC9">
        <w:rPr>
          <w:rStyle w:val="CodeInTextPACKT"/>
        </w:rPr>
        <w:t>combine-array</w:t>
      </w:r>
      <w:r w:rsidR="00F03C71">
        <w:t xml:space="preserve"> function can </w:t>
      </w:r>
      <w:r w:rsidR="00B57DC9">
        <w:t>be used to create</w:t>
      </w:r>
      <w:r w:rsidR="00F03C71">
        <w:t xml:space="preserve"> a single </w:t>
      </w:r>
      <w:r w:rsidR="00B57DC9">
        <w:t xml:space="preserve">event </w:t>
      </w:r>
      <w:r w:rsidR="00F03C71">
        <w:t xml:space="preserve">stream that produces arrays of the values from the </w:t>
      </w:r>
      <w:r w:rsidR="00AC6502">
        <w:t>supplies streams.</w:t>
      </w:r>
      <w:r w:rsidR="00913185">
        <w:t xml:space="preserve"> </w:t>
      </w:r>
      <w:r w:rsidR="00D127D7">
        <w:t>The</w:t>
      </w:r>
      <w:r w:rsidR="00913185">
        <w:t xml:space="preserve"> </w:t>
      </w:r>
      <w:proofErr w:type="spellStart"/>
      <w:r w:rsidR="00D127D7" w:rsidRPr="00F00362">
        <w:rPr>
          <w:rStyle w:val="CodeInTextPACKT"/>
        </w:rPr>
        <w:t>yolk.bacon</w:t>
      </w:r>
      <w:proofErr w:type="spellEnd"/>
      <w:r w:rsidR="00D127D7" w:rsidRPr="00F00362">
        <w:rPr>
          <w:rStyle w:val="CodeInTextPACKT"/>
        </w:rPr>
        <w:t>/</w:t>
      </w:r>
      <w:r w:rsidR="00913185" w:rsidRPr="00F00362">
        <w:rPr>
          <w:rStyle w:val="CodeInTextPACKT"/>
        </w:rPr>
        <w:t>when</w:t>
      </w:r>
      <w:r w:rsidR="00D127D7">
        <w:t xml:space="preserve"> function can be used to conditionally combine several channels. This function must be passed a number of clauses, similar to the </w:t>
      </w:r>
      <w:proofErr w:type="spellStart"/>
      <w:r w:rsidR="00D127D7" w:rsidRPr="00F00362">
        <w:rPr>
          <w:rStyle w:val="CodeInTextPACKT"/>
        </w:rPr>
        <w:t>cond</w:t>
      </w:r>
      <w:proofErr w:type="spellEnd"/>
      <w:r w:rsidR="00D127D7">
        <w:t xml:space="preserve"> form. Each clause must have two parts – a vector </w:t>
      </w:r>
      <w:r w:rsidR="00CC227C">
        <w:t xml:space="preserve">of event streams and a </w:t>
      </w:r>
      <w:r w:rsidR="007D736D">
        <w:t>1-</w:t>
      </w:r>
      <w:proofErr w:type="spellStart"/>
      <w:r w:rsidR="007D736D">
        <w:t>arity</w:t>
      </w:r>
      <w:proofErr w:type="spellEnd"/>
      <w:r w:rsidR="007D736D">
        <w:t xml:space="preserve"> </w:t>
      </w:r>
      <w:r w:rsidR="00CC227C">
        <w:t>function</w:t>
      </w:r>
      <w:r w:rsidR="00F00362">
        <w:t xml:space="preserve"> that </w:t>
      </w:r>
      <w:r w:rsidR="00CC227C">
        <w:t xml:space="preserve">will be invoked when all the </w:t>
      </w:r>
      <w:r w:rsidR="000575DE">
        <w:t xml:space="preserve">supplied </w:t>
      </w:r>
      <w:r w:rsidR="00CC227C">
        <w:t xml:space="preserve">event streams produce </w:t>
      </w:r>
      <w:r w:rsidR="0049370B">
        <w:t>values</w:t>
      </w:r>
      <w:r w:rsidR="00CC227C">
        <w:t>.</w:t>
      </w:r>
    </w:p>
    <w:p w14:paraId="6E56012D" w14:textId="77777777" w:rsidR="00651F3F" w:rsidRDefault="00F03C71" w:rsidP="00B6582F">
      <w:pPr>
        <w:pStyle w:val="NormalPACKT"/>
      </w:pPr>
      <w:r>
        <w:t xml:space="preserve">The </w:t>
      </w:r>
      <w:proofErr w:type="spellStart"/>
      <w:r w:rsidRPr="005E008A">
        <w:rPr>
          <w:rStyle w:val="CodeInTextPACKT"/>
        </w:rPr>
        <w:t>yolk.bacon</w:t>
      </w:r>
      <w:proofErr w:type="spellEnd"/>
      <w:r>
        <w:t xml:space="preserve"> namespace also provides event stream based variants of the standard </w:t>
      </w:r>
      <w:r w:rsidRPr="009D777C">
        <w:rPr>
          <w:rStyle w:val="CodeInTextPACKT"/>
        </w:rPr>
        <w:t>map</w:t>
      </w:r>
      <w:r>
        <w:t xml:space="preserve">, </w:t>
      </w:r>
      <w:r w:rsidRPr="009D777C">
        <w:rPr>
          <w:rStyle w:val="CodeInTextPACKT"/>
        </w:rPr>
        <w:t>filter</w:t>
      </w:r>
      <w:r>
        <w:t xml:space="preserve"> and </w:t>
      </w:r>
      <w:r w:rsidRPr="009D777C">
        <w:rPr>
          <w:rStyle w:val="CodeInTextPACKT"/>
        </w:rPr>
        <w:t>take</w:t>
      </w:r>
      <w:r>
        <w:t xml:space="preserve"> functions. These variants of the standard functions take an event </w:t>
      </w:r>
      <w:r w:rsidR="003A22CE">
        <w:t>stream as the first argument, which is different from the semantics of the standard versions.</w:t>
      </w:r>
    </w:p>
    <w:p w14:paraId="747805BE" w14:textId="77777777" w:rsidR="005A3A5C" w:rsidRDefault="005A3A5C" w:rsidP="00B6582F">
      <w:pPr>
        <w:pStyle w:val="NormalPACKT"/>
      </w:pPr>
      <w:r>
        <w:t xml:space="preserve">Using </w:t>
      </w:r>
      <w:r w:rsidR="00DE354D">
        <w:t>these functions from the Yolk library</w:t>
      </w:r>
      <w:r>
        <w:t>, we can implement a simplified</w:t>
      </w:r>
      <w:r w:rsidR="00D22558">
        <w:t xml:space="preserve"> </w:t>
      </w:r>
      <w:proofErr w:type="spellStart"/>
      <w:r w:rsidR="00D22558">
        <w:t>ClojureScript</w:t>
      </w:r>
      <w:proofErr w:type="spellEnd"/>
      <w:r>
        <w:t xml:space="preserve"> </w:t>
      </w:r>
      <w:r w:rsidR="00D22558">
        <w:t xml:space="preserve">based </w:t>
      </w:r>
      <w:r>
        <w:t xml:space="preserve">solution to the dining </w:t>
      </w:r>
      <w:proofErr w:type="gramStart"/>
      <w:r w:rsidR="00207826">
        <w:t>philosophers</w:t>
      </w:r>
      <w:proofErr w:type="gramEnd"/>
      <w:r w:rsidR="00207826">
        <w:t xml:space="preserve"> </w:t>
      </w:r>
      <w:r>
        <w:t xml:space="preserve">problem, which we described in the previous chapters. For a detailed explanation of </w:t>
      </w:r>
      <w:r w:rsidR="00451EED">
        <w:t>the dining philosophers</w:t>
      </w:r>
      <w:r>
        <w:t xml:space="preserve"> problem</w:t>
      </w:r>
      <w:r w:rsidR="003D7E56">
        <w:t xml:space="preserve"> and its solution</w:t>
      </w:r>
      <w:r>
        <w:t xml:space="preserve">, refer to </w:t>
      </w:r>
      <w:r w:rsidRPr="00131579">
        <w:rPr>
          <w:rStyle w:val="ItalicsPACKT"/>
        </w:rPr>
        <w:t>Chapter 2</w:t>
      </w:r>
      <w:r>
        <w:t xml:space="preserve"> and </w:t>
      </w:r>
      <w:r w:rsidRPr="00131579">
        <w:rPr>
          <w:rStyle w:val="ItalicsPACKT"/>
        </w:rPr>
        <w:t>Chapter 8</w:t>
      </w:r>
      <w:r w:rsidR="006B0F80">
        <w:t>.</w:t>
      </w:r>
    </w:p>
    <w:p w14:paraId="3B814787" w14:textId="77777777" w:rsidR="00C93199" w:rsidRDefault="00E3127F" w:rsidP="00BF12B7">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w:t>
      </w:r>
      <w:proofErr w:type="spellStart"/>
      <w:r w:rsidRPr="00CB71D1">
        <w:rPr>
          <w:rStyle w:val="CodeInTextPACKT"/>
        </w:rPr>
        <w:t>c</w:t>
      </w:r>
      <w:r>
        <w:rPr>
          <w:rStyle w:val="CodeInTextPACKT"/>
        </w:rPr>
        <w:t>9</w:t>
      </w:r>
      <w:proofErr w:type="spellEnd"/>
      <w:r w:rsidRPr="00CB71D1">
        <w:rPr>
          <w:rStyle w:val="CodeInTextPACKT"/>
        </w:rPr>
        <w:t>/</w:t>
      </w:r>
      <w:r w:rsidR="007F62FE">
        <w:rPr>
          <w:rStyle w:val="CodeInTextPACKT"/>
        </w:rPr>
        <w:t>yolk/</w:t>
      </w:r>
      <w:proofErr w:type="spellStart"/>
      <w:r w:rsidR="007F62FE">
        <w:rPr>
          <w:rStyle w:val="CodeInTextPACKT"/>
        </w:rPr>
        <w:t>core</w:t>
      </w:r>
      <w:r w:rsidRPr="00323DB1">
        <w:rPr>
          <w:rStyle w:val="CodeInTextPACKT"/>
        </w:rPr>
        <w:t>.clj</w:t>
      </w:r>
      <w:r w:rsidR="00522AC3">
        <w:rPr>
          <w:rStyle w:val="CodeInTextPACKT"/>
        </w:rPr>
        <w:t>s</w:t>
      </w:r>
      <w:proofErr w:type="spellEnd"/>
      <w:r>
        <w:rPr>
          <w:lang w:val="en-GB"/>
        </w:rPr>
        <w:t xml:space="preserve"> of the books source code. Also, the HTML page for the following </w:t>
      </w:r>
      <w:proofErr w:type="spellStart"/>
      <w:r>
        <w:rPr>
          <w:lang w:val="en-GB"/>
        </w:rPr>
        <w:t>ClojureScript</w:t>
      </w:r>
      <w:proofErr w:type="spellEnd"/>
      <w:r>
        <w:rPr>
          <w:lang w:val="en-GB"/>
        </w:rPr>
        <w:t xml:space="preserve"> examples can be found in </w:t>
      </w:r>
      <w:r w:rsidRPr="007F62FE">
        <w:rPr>
          <w:rStyle w:val="CodeInTextPACKT"/>
        </w:rPr>
        <w:t>resources/html/</w:t>
      </w:r>
      <w:proofErr w:type="spellStart"/>
      <w:r w:rsidRPr="007F62FE">
        <w:rPr>
          <w:rStyle w:val="CodeInTextPACKT"/>
        </w:rPr>
        <w:t>yolk.html</w:t>
      </w:r>
      <w:proofErr w:type="spellEnd"/>
      <w:r w:rsidR="00BF12B7">
        <w:rPr>
          <w:lang w:val="en-GB"/>
        </w:rPr>
        <w:t>. The following scripts will be included in this page.</w:t>
      </w:r>
    </w:p>
    <w:p w14:paraId="69A1E978" w14:textId="77777777" w:rsidR="00C93199" w:rsidRPr="00C93199" w:rsidRDefault="00C93199" w:rsidP="00C93199">
      <w:pPr>
        <w:pStyle w:val="InformationBoxPACKT"/>
        <w:rPr>
          <w:lang w:val="en-GB"/>
        </w:rPr>
      </w:pPr>
      <w:commentRangeStart w:id="25"/>
      <w:r w:rsidRPr="00C93199">
        <w:rPr>
          <w:lang w:val="en-GB"/>
        </w:rPr>
        <w:lastRenderedPageBreak/>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w:t>
      </w:r>
      <w:proofErr w:type="spellStart"/>
      <w:r w:rsidRPr="00C93199">
        <w:rPr>
          <w:lang w:val="en-GB"/>
        </w:rPr>
        <w:t>bacon.js</w:t>
      </w:r>
      <w:proofErr w:type="spellEnd"/>
      <w:r w:rsidRPr="00C93199">
        <w:rPr>
          <w:lang w:val="en-GB"/>
        </w:rPr>
        <w:t>"&gt;&lt;/script&gt;</w:t>
      </w:r>
    </w:p>
    <w:p w14:paraId="0386A239" w14:textId="77777777" w:rsidR="00C93199" w:rsidRDefault="00C93199" w:rsidP="00C93199">
      <w:pPr>
        <w:pStyle w:val="InformationBoxPACKT"/>
        <w:rPr>
          <w:lang w:val="en-GB"/>
        </w:rPr>
      </w:pPr>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/out/</w:t>
      </w:r>
      <w:proofErr w:type="spellStart"/>
      <w:r w:rsidR="006C69DB">
        <w:rPr>
          <w:lang w:val="en-GB"/>
        </w:rPr>
        <w:t>yolk</w:t>
      </w:r>
      <w:r w:rsidRPr="00C93199">
        <w:rPr>
          <w:lang w:val="en-GB"/>
        </w:rPr>
        <w:t>.js</w:t>
      </w:r>
      <w:proofErr w:type="spellEnd"/>
      <w:r w:rsidRPr="00C93199">
        <w:rPr>
          <w:lang w:val="en-GB"/>
        </w:rPr>
        <w:t>"&gt;&lt;/script&gt;</w:t>
      </w:r>
      <w:commentRangeEnd w:id="25"/>
      <w:r w:rsidR="00B90278">
        <w:rPr>
          <w:rStyle w:val="CommentReference"/>
          <w:rFonts w:asciiTheme="minorHAnsi" w:eastAsiaTheme="minorHAnsi" w:hAnsiTheme="minorHAnsi" w:cstheme="minorBidi"/>
          <w:lang w:val="en-GB"/>
        </w:rPr>
        <w:commentReference w:id="25"/>
      </w:r>
    </w:p>
    <w:p w14:paraId="5F0A2153" w14:textId="77777777" w:rsidR="00640057" w:rsidRPr="00027A13" w:rsidRDefault="00640057" w:rsidP="00027A13">
      <w:pPr>
        <w:pStyle w:val="NormalPACKT"/>
        <w:rPr>
          <w:rPrChange w:id="26" w:author="Aishwarya Pandere" w:date="2015-12-15T17:05:00Z">
            <w:rPr>
              <w:rStyle w:val="ItalicsPACKT"/>
              <w:i w:val="0"/>
              <w:sz w:val="20"/>
            </w:rPr>
          </w:rPrChange>
        </w:rPr>
      </w:pPr>
      <w:r w:rsidRPr="00027A13">
        <w:rPr>
          <w:rPrChange w:id="27" w:author="Aishwarya Pandere" w:date="2015-12-15T17:05:00Z">
            <w:rPr>
              <w:rStyle w:val="ItalicsPACKT"/>
              <w:i w:val="0"/>
            </w:rPr>
          </w:rPrChange>
        </w:rPr>
        <w:t xml:space="preserve">In this implementation of the dining </w:t>
      </w:r>
      <w:proofErr w:type="gramStart"/>
      <w:r w:rsidRPr="00027A13">
        <w:rPr>
          <w:rPrChange w:id="28" w:author="Aishwarya Pandere" w:date="2015-12-15T17:05:00Z">
            <w:rPr>
              <w:rStyle w:val="ItalicsPACKT"/>
              <w:i w:val="0"/>
            </w:rPr>
          </w:rPrChange>
        </w:rPr>
        <w:t>philosophers</w:t>
      </w:r>
      <w:proofErr w:type="gramEnd"/>
      <w:r w:rsidRPr="00027A13">
        <w:rPr>
          <w:rPrChange w:id="29" w:author="Aishwarya Pandere" w:date="2015-12-15T17:05:00Z">
            <w:rPr>
              <w:rStyle w:val="ItalicsPACKT"/>
              <w:i w:val="0"/>
            </w:rPr>
          </w:rPrChange>
        </w:rPr>
        <w:t xml:space="preserve"> problem, we shall represent the state of the philosophers and the forks on the table using event buses. We won’t maintain much state of the philosophers for the sake of simplicity. The event buses can then be combined using the when function from the Yolk library. Let’s first define functions to render the philosophers and represent the routine of a philosopher, as shown in Example 9.9 below.</w:t>
      </w:r>
    </w:p>
    <w:p w14:paraId="22AD44F8" w14:textId="77777777" w:rsidR="00DC3DFB" w:rsidRPr="00DC3DFB" w:rsidRDefault="00DC3DFB" w:rsidP="00B5799F">
      <w:pPr>
        <w:pStyle w:val="NormalPACKT"/>
        <w:rPr>
          <w:i/>
        </w:rPr>
      </w:pPr>
      <w:proofErr w:type="gramStart"/>
      <w:r w:rsidRPr="00DC3DFB">
        <w:rPr>
          <w:rStyle w:val="ItalicsPACKT"/>
        </w:rPr>
        <w:t>Example 9.</w:t>
      </w:r>
      <w:r>
        <w:rPr>
          <w:rStyle w:val="ItalicsPACKT"/>
        </w:rPr>
        <w:t>9</w:t>
      </w:r>
      <w:r w:rsidRPr="00DC3DFB">
        <w:rPr>
          <w:rStyle w:val="ItalicsPACKT"/>
        </w:rPr>
        <w:t>.</w:t>
      </w:r>
      <w:proofErr w:type="gramEnd"/>
      <w:r w:rsidRPr="00DC3DFB">
        <w:rPr>
          <w:rStyle w:val="ItalicsPACKT"/>
        </w:rPr>
        <w:t xml:space="preserve"> </w:t>
      </w:r>
      <w:r w:rsidR="00E638CE">
        <w:rPr>
          <w:rStyle w:val="ItalicsPACKT"/>
        </w:rPr>
        <w:t>Solving the dining philosophers problem with event streams</w:t>
      </w:r>
    </w:p>
    <w:p w14:paraId="6C3BB36F" w14:textId="77777777" w:rsidR="003345CF" w:rsidRPr="003345CF" w:rsidRDefault="003345CF" w:rsidP="003345CF">
      <w:pPr>
        <w:pStyle w:val="CodePACKT"/>
        <w:rPr>
          <w:lang w:val="en-GB"/>
        </w:rPr>
      </w:pPr>
      <w:r w:rsidRPr="003345CF">
        <w:rPr>
          <w:lang w:val="en-GB"/>
        </w:rPr>
        <w:t>(</w:t>
      </w:r>
      <w:proofErr w:type="spellStart"/>
      <w:proofErr w:type="gramStart"/>
      <w:r w:rsidRPr="003345CF">
        <w:rPr>
          <w:lang w:val="en-GB"/>
        </w:rPr>
        <w:t>defn</w:t>
      </w:r>
      <w:proofErr w:type="spellEnd"/>
      <w:proofErr w:type="gramEnd"/>
      <w:r w:rsidRPr="003345CF">
        <w:rPr>
          <w:lang w:val="en-GB"/>
        </w:rPr>
        <w:t xml:space="preserve"> render-philosophers [philosophers]</w:t>
      </w:r>
    </w:p>
    <w:p w14:paraId="495FA541" w14:textId="77777777" w:rsidR="003345CF" w:rsidRPr="003345CF" w:rsidRDefault="003345CF" w:rsidP="003345CF">
      <w:pPr>
        <w:pStyle w:val="CodePACKT"/>
        <w:rPr>
          <w:lang w:val="en-GB"/>
        </w:rPr>
      </w:pPr>
      <w:r w:rsidRPr="003345CF">
        <w:rPr>
          <w:lang w:val="en-GB"/>
        </w:rPr>
        <w:t xml:space="preserve">  (</w:t>
      </w:r>
      <w:proofErr w:type="gramStart"/>
      <w:r w:rsidRPr="003345CF">
        <w:rPr>
          <w:lang w:val="en-GB"/>
        </w:rPr>
        <w:t>apply</w:t>
      </w:r>
      <w:proofErr w:type="gramEnd"/>
      <w:r w:rsidRPr="003345CF">
        <w:rPr>
          <w:lang w:val="en-GB"/>
        </w:rPr>
        <w:t xml:space="preserve"> </w:t>
      </w:r>
      <w:proofErr w:type="spellStart"/>
      <w:r w:rsidRPr="003345CF">
        <w:rPr>
          <w:lang w:val="en-GB"/>
        </w:rPr>
        <w:t>str</w:t>
      </w:r>
      <w:proofErr w:type="spellEnd"/>
    </w:p>
    <w:p w14:paraId="7553993C" w14:textId="77777777" w:rsidR="003345CF" w:rsidRPr="003345CF" w:rsidRDefault="003345CF" w:rsidP="003345CF">
      <w:pPr>
        <w:pStyle w:val="CodePACKT"/>
        <w:rPr>
          <w:lang w:val="en-GB"/>
        </w:rPr>
      </w:pPr>
      <w:r w:rsidRPr="003345CF">
        <w:rPr>
          <w:lang w:val="en-GB"/>
        </w:rPr>
        <w:t xml:space="preserve">         (</w:t>
      </w:r>
      <w:proofErr w:type="gramStart"/>
      <w:r w:rsidRPr="003345CF">
        <w:rPr>
          <w:lang w:val="en-GB"/>
        </w:rPr>
        <w:t>for</w:t>
      </w:r>
      <w:proofErr w:type="gramEnd"/>
      <w:r w:rsidRPr="003345CF">
        <w:rPr>
          <w:lang w:val="en-GB"/>
        </w:rPr>
        <w:t xml:space="preserve"> [p (reverse philosophers)]</w:t>
      </w:r>
    </w:p>
    <w:p w14:paraId="232A7ED8" w14:textId="77777777" w:rsidR="003345CF" w:rsidRPr="003345CF" w:rsidRDefault="003345CF" w:rsidP="003345CF">
      <w:pPr>
        <w:pStyle w:val="CodePACKT"/>
        <w:rPr>
          <w:lang w:val="en-GB"/>
        </w:rPr>
      </w:pPr>
      <w:r w:rsidRPr="003345CF">
        <w:rPr>
          <w:lang w:val="en-GB"/>
        </w:rPr>
        <w:t xml:space="preserve">           (</w:t>
      </w:r>
      <w:proofErr w:type="spellStart"/>
      <w:proofErr w:type="gramStart"/>
      <w:r w:rsidRPr="003345CF">
        <w:rPr>
          <w:lang w:val="en-GB"/>
        </w:rPr>
        <w:t>str</w:t>
      </w:r>
      <w:proofErr w:type="spellEnd"/>
      <w:proofErr w:type="gramEnd"/>
      <w:r w:rsidRPr="003345CF">
        <w:rPr>
          <w:lang w:val="en-GB"/>
        </w:rPr>
        <w:t xml:space="preserve"> "&lt;div&gt;" p "&lt;/div&gt;"))))</w:t>
      </w:r>
    </w:p>
    <w:p w14:paraId="3050FB9D" w14:textId="77777777" w:rsidR="003345CF" w:rsidRPr="003345CF" w:rsidRDefault="003345CF" w:rsidP="003345CF">
      <w:pPr>
        <w:pStyle w:val="CodePACKT"/>
        <w:rPr>
          <w:lang w:val="en-GB"/>
        </w:rPr>
      </w:pPr>
    </w:p>
    <w:p w14:paraId="2DD17307" w14:textId="77777777" w:rsidR="00082203" w:rsidRPr="00082203" w:rsidRDefault="00082203" w:rsidP="00082203">
      <w:pPr>
        <w:pStyle w:val="CodePACKT"/>
        <w:rPr>
          <w:lang w:val="en-GB"/>
        </w:rPr>
      </w:pPr>
      <w:r w:rsidRPr="00082203">
        <w:rPr>
          <w:lang w:val="en-GB"/>
        </w:rPr>
        <w:t>(</w:t>
      </w:r>
      <w:proofErr w:type="spellStart"/>
      <w:proofErr w:type="gramStart"/>
      <w:r w:rsidRPr="00082203">
        <w:rPr>
          <w:lang w:val="en-GB"/>
        </w:rPr>
        <w:t>defn</w:t>
      </w:r>
      <w:proofErr w:type="spellEnd"/>
      <w:proofErr w:type="gramEnd"/>
      <w:r w:rsidRPr="00082203">
        <w:rPr>
          <w:lang w:val="en-GB"/>
        </w:rPr>
        <w:t xml:space="preserve"> philosopher-</w:t>
      </w:r>
      <w:proofErr w:type="spellStart"/>
      <w:r w:rsidRPr="00082203">
        <w:rPr>
          <w:lang w:val="en-GB"/>
        </w:rPr>
        <w:t>fn</w:t>
      </w:r>
      <w:proofErr w:type="spellEnd"/>
      <w:r w:rsidRPr="00082203">
        <w:rPr>
          <w:lang w:val="en-GB"/>
        </w:rPr>
        <w:t xml:space="preserve"> [</w:t>
      </w:r>
      <w:proofErr w:type="spellStart"/>
      <w:r w:rsidRPr="00082203">
        <w:rPr>
          <w:lang w:val="en-GB"/>
        </w:rPr>
        <w:t>i</w:t>
      </w:r>
      <w:proofErr w:type="spellEnd"/>
      <w:r w:rsidRPr="00082203">
        <w:rPr>
          <w:lang w:val="en-GB"/>
        </w:rPr>
        <w:t xml:space="preserve"> n forks philosophers wait-</w:t>
      </w:r>
      <w:proofErr w:type="spellStart"/>
      <w:r w:rsidRPr="00082203">
        <w:rPr>
          <w:lang w:val="en-GB"/>
        </w:rPr>
        <w:t>ms</w:t>
      </w:r>
      <w:proofErr w:type="spellEnd"/>
      <w:r w:rsidRPr="00082203">
        <w:rPr>
          <w:lang w:val="en-GB"/>
        </w:rPr>
        <w:t>]</w:t>
      </w:r>
    </w:p>
    <w:p w14:paraId="5736A7D6"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let</w:t>
      </w:r>
      <w:proofErr w:type="gramEnd"/>
      <w:r w:rsidRPr="00082203">
        <w:rPr>
          <w:lang w:val="en-GB"/>
        </w:rPr>
        <w:t xml:space="preserve"> [p (nth philosophers </w:t>
      </w:r>
      <w:proofErr w:type="spellStart"/>
      <w:r w:rsidRPr="00082203">
        <w:rPr>
          <w:lang w:val="en-GB"/>
        </w:rPr>
        <w:t>i</w:t>
      </w:r>
      <w:proofErr w:type="spellEnd"/>
      <w:r w:rsidRPr="00082203">
        <w:rPr>
          <w:lang w:val="en-GB"/>
        </w:rPr>
        <w:t>)</w:t>
      </w:r>
    </w:p>
    <w:p w14:paraId="66D1A3D7"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fork-1</w:t>
      </w:r>
      <w:proofErr w:type="gramEnd"/>
      <w:r w:rsidRPr="00082203">
        <w:rPr>
          <w:lang w:val="en-GB"/>
        </w:rPr>
        <w:t xml:space="preserve"> (nth forks </w:t>
      </w:r>
      <w:proofErr w:type="spellStart"/>
      <w:r w:rsidRPr="00082203">
        <w:rPr>
          <w:lang w:val="en-GB"/>
        </w:rPr>
        <w:t>i</w:t>
      </w:r>
      <w:proofErr w:type="spellEnd"/>
      <w:r w:rsidRPr="00082203">
        <w:rPr>
          <w:lang w:val="en-GB"/>
        </w:rPr>
        <w:t>)</w:t>
      </w:r>
    </w:p>
    <w:p w14:paraId="13876CEA"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fork-2</w:t>
      </w:r>
      <w:proofErr w:type="gramEnd"/>
      <w:r w:rsidRPr="00082203">
        <w:rPr>
          <w:lang w:val="en-GB"/>
        </w:rPr>
        <w:t xml:space="preserve"> (nth forks (-&gt; </w:t>
      </w:r>
      <w:proofErr w:type="spellStart"/>
      <w:r w:rsidRPr="00082203">
        <w:rPr>
          <w:lang w:val="en-GB"/>
        </w:rPr>
        <w:t>i</w:t>
      </w:r>
      <w:proofErr w:type="spellEnd"/>
      <w:r w:rsidRPr="00082203">
        <w:rPr>
          <w:lang w:val="en-GB"/>
        </w:rPr>
        <w:t xml:space="preserve"> </w:t>
      </w:r>
      <w:proofErr w:type="spellStart"/>
      <w:r w:rsidRPr="00082203">
        <w:rPr>
          <w:lang w:val="en-GB"/>
        </w:rPr>
        <w:t>inc</w:t>
      </w:r>
      <w:proofErr w:type="spellEnd"/>
      <w:r w:rsidRPr="00082203">
        <w:rPr>
          <w:lang w:val="en-GB"/>
        </w:rPr>
        <w:t xml:space="preserve"> (mod n)))]</w:t>
      </w:r>
    </w:p>
    <w:p w14:paraId="4D69FF82" w14:textId="77777777" w:rsidR="00082203" w:rsidRPr="00082203" w:rsidRDefault="00082203" w:rsidP="00082203">
      <w:pPr>
        <w:pStyle w:val="CodePACKT"/>
        <w:rPr>
          <w:lang w:val="en-GB"/>
        </w:rPr>
      </w:pPr>
      <w:r w:rsidRPr="00082203">
        <w:rPr>
          <w:lang w:val="en-GB"/>
        </w:rPr>
        <w:t xml:space="preserve">    (</w:t>
      </w:r>
      <w:proofErr w:type="spellStart"/>
      <w:proofErr w:type="gramStart"/>
      <w:r w:rsidRPr="00082203">
        <w:rPr>
          <w:lang w:val="en-GB"/>
        </w:rPr>
        <w:t>fn</w:t>
      </w:r>
      <w:proofErr w:type="spellEnd"/>
      <w:proofErr w:type="gramEnd"/>
      <w:r w:rsidRPr="00082203">
        <w:rPr>
          <w:lang w:val="en-GB"/>
        </w:rPr>
        <w:t xml:space="preserve"> []</w:t>
      </w:r>
    </w:p>
    <w:p w14:paraId="767C0866" w14:textId="77777777" w:rsidR="00082203" w:rsidRPr="00082203" w:rsidRDefault="00082203" w:rsidP="00082203">
      <w:pPr>
        <w:pStyle w:val="CodePACKT"/>
        <w:rPr>
          <w:lang w:val="en-GB"/>
        </w:rPr>
      </w:pPr>
      <w:r w:rsidRPr="00082203">
        <w:rPr>
          <w:lang w:val="en-GB"/>
        </w:rPr>
        <w:t xml:space="preserve">      (</w:t>
      </w:r>
      <w:proofErr w:type="spellStart"/>
      <w:proofErr w:type="gramStart"/>
      <w:r w:rsidRPr="00082203">
        <w:rPr>
          <w:lang w:val="en-GB"/>
        </w:rPr>
        <w:t>js</w:t>
      </w:r>
      <w:proofErr w:type="spellEnd"/>
      <w:r w:rsidRPr="00082203">
        <w:rPr>
          <w:lang w:val="en-GB"/>
        </w:rPr>
        <w:t>/</w:t>
      </w:r>
      <w:proofErr w:type="spellStart"/>
      <w:r w:rsidRPr="00082203">
        <w:rPr>
          <w:lang w:val="en-GB"/>
        </w:rPr>
        <w:t>setTimeout</w:t>
      </w:r>
      <w:proofErr w:type="spellEnd"/>
      <w:proofErr w:type="gramEnd"/>
    </w:p>
    <w:p w14:paraId="0F5B19A8" w14:textId="77777777" w:rsidR="00082203" w:rsidRPr="00082203" w:rsidRDefault="00082203" w:rsidP="00082203">
      <w:pPr>
        <w:pStyle w:val="CodePACKT"/>
        <w:rPr>
          <w:lang w:val="en-GB"/>
        </w:rPr>
      </w:pPr>
      <w:r w:rsidRPr="00082203">
        <w:rPr>
          <w:lang w:val="en-GB"/>
        </w:rPr>
        <w:t xml:space="preserve">       (</w:t>
      </w:r>
      <w:proofErr w:type="spellStart"/>
      <w:proofErr w:type="gramStart"/>
      <w:r w:rsidRPr="00082203">
        <w:rPr>
          <w:lang w:val="en-GB"/>
        </w:rPr>
        <w:t>fn</w:t>
      </w:r>
      <w:proofErr w:type="spellEnd"/>
      <w:proofErr w:type="gramEnd"/>
      <w:r w:rsidRPr="00082203">
        <w:rPr>
          <w:lang w:val="en-GB"/>
        </w:rPr>
        <w:t xml:space="preserve"> []</w:t>
      </w:r>
    </w:p>
    <w:p w14:paraId="34F40B63"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y/push</w:t>
      </w:r>
      <w:proofErr w:type="gramEnd"/>
      <w:r w:rsidRPr="00082203">
        <w:rPr>
          <w:lang w:val="en-GB"/>
        </w:rPr>
        <w:t xml:space="preserve"> fork-1 :fork)</w:t>
      </w:r>
    </w:p>
    <w:p w14:paraId="1165A823"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y/push</w:t>
      </w:r>
      <w:proofErr w:type="gramEnd"/>
      <w:r w:rsidRPr="00082203">
        <w:rPr>
          <w:lang w:val="en-GB"/>
        </w:rPr>
        <w:t xml:space="preserve"> fork-2 :fork)</w:t>
      </w:r>
    </w:p>
    <w:p w14:paraId="03F01206" w14:textId="77777777" w:rsidR="00082203" w:rsidRPr="00082203" w:rsidRDefault="00082203" w:rsidP="00082203">
      <w:pPr>
        <w:pStyle w:val="CodePACKT"/>
        <w:rPr>
          <w:lang w:val="en-GB"/>
        </w:rPr>
      </w:pPr>
      <w:r w:rsidRPr="00082203">
        <w:rPr>
          <w:lang w:val="en-GB"/>
        </w:rPr>
        <w:t xml:space="preserve">         (y/push p {}))</w:t>
      </w:r>
    </w:p>
    <w:p w14:paraId="2BF01259" w14:textId="77777777" w:rsidR="00082203" w:rsidRPr="00082203" w:rsidRDefault="00082203" w:rsidP="00082203">
      <w:pPr>
        <w:pStyle w:val="CodePACKT"/>
        <w:rPr>
          <w:lang w:val="en-GB"/>
        </w:rPr>
      </w:pPr>
      <w:r w:rsidRPr="00082203">
        <w:rPr>
          <w:lang w:val="en-GB"/>
        </w:rPr>
        <w:t xml:space="preserve">       </w:t>
      </w:r>
      <w:proofErr w:type="gramStart"/>
      <w:r w:rsidRPr="00082203">
        <w:rPr>
          <w:lang w:val="en-GB"/>
        </w:rPr>
        <w:t>wait-</w:t>
      </w:r>
      <w:proofErr w:type="spellStart"/>
      <w:r w:rsidRPr="00082203">
        <w:rPr>
          <w:lang w:val="en-GB"/>
        </w:rPr>
        <w:t>ms</w:t>
      </w:r>
      <w:proofErr w:type="spellEnd"/>
      <w:proofErr w:type="gramEnd"/>
      <w:r w:rsidRPr="00082203">
        <w:rPr>
          <w:lang w:val="en-GB"/>
        </w:rPr>
        <w:t>)</w:t>
      </w:r>
    </w:p>
    <w:p w14:paraId="33FCB394" w14:textId="77777777" w:rsidR="00B5799F" w:rsidRDefault="00082203" w:rsidP="00082203">
      <w:pPr>
        <w:pStyle w:val="CodePACKT"/>
        <w:rPr>
          <w:lang w:val="en-GB"/>
        </w:rPr>
      </w:pPr>
      <w:r w:rsidRPr="00082203">
        <w:rPr>
          <w:lang w:val="en-GB"/>
        </w:rPr>
        <w:t xml:space="preserve">      (</w:t>
      </w:r>
      <w:proofErr w:type="spellStart"/>
      <w:r w:rsidRPr="00082203">
        <w:rPr>
          <w:lang w:val="en-GB"/>
        </w:rPr>
        <w:t>str</w:t>
      </w:r>
      <w:proofErr w:type="spellEnd"/>
      <w:r w:rsidRPr="00082203">
        <w:rPr>
          <w:lang w:val="en-GB"/>
        </w:rPr>
        <w:t xml:space="preserve"> "</w:t>
      </w:r>
      <w:proofErr w:type="gramStart"/>
      <w:r w:rsidRPr="00082203">
        <w:rPr>
          <w:lang w:val="en-GB"/>
        </w:rPr>
        <w:t>Philosopher "</w:t>
      </w:r>
      <w:proofErr w:type="gramEnd"/>
      <w:r w:rsidRPr="00082203">
        <w:rPr>
          <w:lang w:val="en-GB"/>
        </w:rPr>
        <w:t xml:space="preserve"> (</w:t>
      </w:r>
      <w:proofErr w:type="spellStart"/>
      <w:r w:rsidRPr="00082203">
        <w:rPr>
          <w:lang w:val="en-GB"/>
        </w:rPr>
        <w:t>inc</w:t>
      </w:r>
      <w:proofErr w:type="spellEnd"/>
      <w:r w:rsidRPr="00082203">
        <w:rPr>
          <w:lang w:val="en-GB"/>
        </w:rPr>
        <w:t xml:space="preserve"> </w:t>
      </w:r>
      <w:proofErr w:type="spellStart"/>
      <w:r w:rsidRPr="00082203">
        <w:rPr>
          <w:lang w:val="en-GB"/>
        </w:rPr>
        <w:t>i</w:t>
      </w:r>
      <w:proofErr w:type="spellEnd"/>
      <w:r w:rsidRPr="00082203">
        <w:rPr>
          <w:lang w:val="en-GB"/>
        </w:rPr>
        <w:t>) " ate!"))))</w:t>
      </w:r>
    </w:p>
    <w:p w14:paraId="0082070B" w14:textId="77777777" w:rsidR="00B5799F" w:rsidRDefault="00B5799F" w:rsidP="00B6582F">
      <w:pPr>
        <w:pStyle w:val="NormalPACKT"/>
      </w:pPr>
    </w:p>
    <w:p w14:paraId="1754CF0C" w14:textId="77777777" w:rsidR="00BB64ED" w:rsidRDefault="00BB64ED" w:rsidP="00B6582F">
      <w:pPr>
        <w:pStyle w:val="NormalPACKT"/>
      </w:pPr>
      <w:r>
        <w:t xml:space="preserve">The </w:t>
      </w:r>
      <w:r w:rsidRPr="00D22558">
        <w:rPr>
          <w:rStyle w:val="CodeInTextPACKT"/>
        </w:rPr>
        <w:t>render-philosophers</w:t>
      </w:r>
      <w:r>
        <w:t xml:space="preserve"> function shown above will wrap each philosopher in a </w:t>
      </w:r>
      <w:r w:rsidRPr="00D22558">
        <w:rPr>
          <w:rStyle w:val="CodeInTextPACKT"/>
        </w:rPr>
        <w:t>div</w:t>
      </w:r>
      <w:r>
        <w:t xml:space="preserve"> tag, which will be displayed on a web page. The </w:t>
      </w:r>
      <w:r w:rsidRPr="00D22558">
        <w:rPr>
          <w:rStyle w:val="CodeInTextPACKT"/>
        </w:rPr>
        <w:t>philosopher-</w:t>
      </w:r>
      <w:proofErr w:type="spellStart"/>
      <w:r w:rsidRPr="00D22558">
        <w:rPr>
          <w:rStyle w:val="CodeInTextPACKT"/>
        </w:rPr>
        <w:t>fn</w:t>
      </w:r>
      <w:proofErr w:type="spellEnd"/>
      <w:r>
        <w:t xml:space="preserve"> function returns a function that represents the routine of a philosopher. The function returned by the </w:t>
      </w:r>
      <w:r w:rsidRPr="00D22558">
        <w:rPr>
          <w:rStyle w:val="CodeInTextPACKT"/>
        </w:rPr>
        <w:t>philosopher-</w:t>
      </w:r>
      <w:proofErr w:type="spellStart"/>
      <w:r w:rsidRPr="00D22558">
        <w:rPr>
          <w:rStyle w:val="CodeInTextPACKT"/>
        </w:rPr>
        <w:t>fn</w:t>
      </w:r>
      <w:proofErr w:type="spellEnd"/>
      <w:r>
        <w:t xml:space="preserve"> function </w:t>
      </w:r>
      <w:r w:rsidR="00D22558">
        <w:t xml:space="preserve">sets off a task, using the </w:t>
      </w:r>
      <w:proofErr w:type="spellStart"/>
      <w:r w:rsidR="00D22558" w:rsidRPr="00D22558">
        <w:rPr>
          <w:rStyle w:val="CodeInTextPACKT"/>
        </w:rPr>
        <w:t>setTimeout</w:t>
      </w:r>
      <w:proofErr w:type="spellEnd"/>
      <w:r w:rsidR="00D22558">
        <w:t xml:space="preserve"> function, </w:t>
      </w:r>
      <w:r>
        <w:t xml:space="preserve">to push more values into the event buses representing a particular philosopher and the </w:t>
      </w:r>
      <w:r w:rsidR="008E470A">
        <w:t>forks on her</w:t>
      </w:r>
      <w:r>
        <w:t xml:space="preserve"> left and right hand side. This function will finally return a string indicating that the given philosopher was able to eat the food supplied to him. Using these functions, we can create a </w:t>
      </w:r>
      <w:r w:rsidR="00D22558">
        <w:t xml:space="preserve">simulation of the dining philosophers in a web page, as shown in </w:t>
      </w:r>
      <w:r w:rsidR="00D22558" w:rsidRPr="00D22558">
        <w:rPr>
          <w:rStyle w:val="ItalicsPACKT"/>
        </w:rPr>
        <w:t>Example 9.10</w:t>
      </w:r>
      <w:r w:rsidR="00D22558">
        <w:t xml:space="preserve"> below.</w:t>
      </w:r>
    </w:p>
    <w:p w14:paraId="2B97AC9E" w14:textId="77777777" w:rsidR="002C2EFB" w:rsidRPr="002C2EFB" w:rsidRDefault="002C2EFB" w:rsidP="00B6582F">
      <w:pPr>
        <w:pStyle w:val="NormalPACKT"/>
        <w:rPr>
          <w:i/>
        </w:rPr>
      </w:pPr>
      <w:proofErr w:type="gramStart"/>
      <w:r w:rsidRPr="00DC3DFB">
        <w:rPr>
          <w:rStyle w:val="ItalicsPACKT"/>
        </w:rPr>
        <w:t>Example 9.</w:t>
      </w:r>
      <w:r>
        <w:rPr>
          <w:rStyle w:val="ItalicsPACKT"/>
        </w:rPr>
        <w:t>10</w:t>
      </w:r>
      <w:r w:rsidRPr="00DC3DFB">
        <w:rPr>
          <w:rStyle w:val="ItalicsPACKT"/>
        </w:rPr>
        <w:t>.</w:t>
      </w:r>
      <w:proofErr w:type="gramEnd"/>
      <w:r w:rsidRPr="00DC3DFB">
        <w:rPr>
          <w:rStyle w:val="ItalicsPACKT"/>
        </w:rPr>
        <w:t xml:space="preserve"> </w:t>
      </w:r>
      <w:r w:rsidR="00E638CE">
        <w:rPr>
          <w:rStyle w:val="ItalicsPACKT"/>
        </w:rPr>
        <w:t>Solving the dining philosophers problem with event streams (continued)</w:t>
      </w:r>
    </w:p>
    <w:p w14:paraId="74C603A6" w14:textId="77777777" w:rsidR="00E976E8" w:rsidRDefault="00E976E8" w:rsidP="00E976E8">
      <w:pPr>
        <w:pStyle w:val="CodePACKT"/>
      </w:pPr>
      <w:r>
        <w:t>(</w:t>
      </w:r>
      <w:proofErr w:type="gramStart"/>
      <w:r>
        <w:t>let</w:t>
      </w:r>
      <w:proofErr w:type="gramEnd"/>
      <w:r>
        <w:t xml:space="preserve"> [out (by-id "ex-9-10-out")</w:t>
      </w:r>
    </w:p>
    <w:p w14:paraId="6B86DC1E" w14:textId="77777777" w:rsidR="00E976E8" w:rsidRDefault="00E976E8" w:rsidP="00E976E8">
      <w:pPr>
        <w:pStyle w:val="CodePACKT"/>
      </w:pPr>
      <w:r>
        <w:t xml:space="preserve">      </w:t>
      </w:r>
      <w:proofErr w:type="gramStart"/>
      <w:r>
        <w:t>n</w:t>
      </w:r>
      <w:proofErr w:type="gramEnd"/>
      <w:r>
        <w:t xml:space="preserve"> 5</w:t>
      </w:r>
    </w:p>
    <w:p w14:paraId="2FB76735" w14:textId="77777777" w:rsidR="00E976E8" w:rsidRDefault="00E976E8" w:rsidP="00E976E8">
      <w:pPr>
        <w:pStyle w:val="CodePACKT"/>
      </w:pPr>
      <w:r>
        <w:lastRenderedPageBreak/>
        <w:t xml:space="preserve">      [</w:t>
      </w:r>
      <w:proofErr w:type="spellStart"/>
      <w:r>
        <w:t>f1</w:t>
      </w:r>
      <w:proofErr w:type="spellEnd"/>
      <w:r>
        <w:t xml:space="preserve"> </w:t>
      </w:r>
      <w:proofErr w:type="spellStart"/>
      <w:r>
        <w:t>f2</w:t>
      </w:r>
      <w:proofErr w:type="spellEnd"/>
      <w:r>
        <w:t xml:space="preserve"> </w:t>
      </w:r>
      <w:proofErr w:type="spellStart"/>
      <w:r>
        <w:t>f3</w:t>
      </w:r>
      <w:proofErr w:type="spellEnd"/>
      <w:r>
        <w:t xml:space="preserve"> </w:t>
      </w:r>
      <w:proofErr w:type="spellStart"/>
      <w:r>
        <w:t>f4</w:t>
      </w:r>
      <w:proofErr w:type="spellEnd"/>
      <w:r>
        <w:t xml:space="preserve"> </w:t>
      </w:r>
      <w:proofErr w:type="spellStart"/>
      <w:proofErr w:type="gramStart"/>
      <w:r>
        <w:t>f5</w:t>
      </w:r>
      <w:proofErr w:type="spellEnd"/>
      <w:r>
        <w:t xml:space="preserve"> :as</w:t>
      </w:r>
      <w:proofErr w:type="gramEnd"/>
      <w:r>
        <w:t xml:space="preserve"> forks] (</w:t>
      </w:r>
      <w:proofErr w:type="gramStart"/>
      <w:r>
        <w:t>repeatedly</w:t>
      </w:r>
      <w:proofErr w:type="gramEnd"/>
      <w:r>
        <w:t xml:space="preserve"> n #(y/bus))</w:t>
      </w:r>
    </w:p>
    <w:p w14:paraId="29FF1CEB" w14:textId="77777777" w:rsidR="00E976E8" w:rsidRDefault="00E976E8" w:rsidP="00E976E8">
      <w:pPr>
        <w:pStyle w:val="CodePACKT"/>
      </w:pPr>
      <w:r>
        <w:t xml:space="preserve">      [</w:t>
      </w:r>
      <w:proofErr w:type="spellStart"/>
      <w:r>
        <w:t>p1</w:t>
      </w:r>
      <w:proofErr w:type="spellEnd"/>
      <w:r>
        <w:t xml:space="preserve"> </w:t>
      </w:r>
      <w:proofErr w:type="spellStart"/>
      <w:r>
        <w:t>p2</w:t>
      </w:r>
      <w:proofErr w:type="spellEnd"/>
      <w:r>
        <w:t xml:space="preserve"> </w:t>
      </w:r>
      <w:proofErr w:type="spellStart"/>
      <w:r>
        <w:t>p3</w:t>
      </w:r>
      <w:proofErr w:type="spellEnd"/>
      <w:r>
        <w:t xml:space="preserve"> </w:t>
      </w:r>
      <w:proofErr w:type="spellStart"/>
      <w:r>
        <w:t>p4</w:t>
      </w:r>
      <w:proofErr w:type="spellEnd"/>
      <w:r>
        <w:t xml:space="preserve"> </w:t>
      </w:r>
      <w:proofErr w:type="spellStart"/>
      <w:proofErr w:type="gramStart"/>
      <w:r>
        <w:t>p5</w:t>
      </w:r>
      <w:proofErr w:type="spellEnd"/>
      <w:r>
        <w:t xml:space="preserve"> :as</w:t>
      </w:r>
      <w:proofErr w:type="gramEnd"/>
      <w:r>
        <w:t xml:space="preserve"> philosophers] (</w:t>
      </w:r>
      <w:proofErr w:type="gramStart"/>
      <w:r>
        <w:t>repeatedly</w:t>
      </w:r>
      <w:proofErr w:type="gramEnd"/>
      <w:r>
        <w:t xml:space="preserve"> n #(y/bus))</w:t>
      </w:r>
    </w:p>
    <w:p w14:paraId="3B0533D8" w14:textId="77777777" w:rsidR="00E976E8" w:rsidRDefault="00E976E8" w:rsidP="00E976E8">
      <w:pPr>
        <w:pStyle w:val="CodePACKT"/>
      </w:pPr>
      <w:r>
        <w:t xml:space="preserve">      </w:t>
      </w:r>
      <w:proofErr w:type="gramStart"/>
      <w:r>
        <w:t>eat</w:t>
      </w:r>
      <w:proofErr w:type="gramEnd"/>
      <w:r>
        <w:t xml:space="preserve"> #(philosopher-</w:t>
      </w:r>
      <w:proofErr w:type="spellStart"/>
      <w:r>
        <w:t>fn</w:t>
      </w:r>
      <w:proofErr w:type="spellEnd"/>
      <w:r>
        <w:t xml:space="preserve"> % n forks philosophers 1000)</w:t>
      </w:r>
    </w:p>
    <w:p w14:paraId="51A2C274" w14:textId="77777777" w:rsidR="00E976E8" w:rsidRDefault="00E976E8" w:rsidP="00E976E8">
      <w:pPr>
        <w:pStyle w:val="CodePACKT"/>
      </w:pPr>
      <w:r>
        <w:t xml:space="preserve">      </w:t>
      </w:r>
      <w:proofErr w:type="gramStart"/>
      <w:r>
        <w:t>events</w:t>
      </w:r>
      <w:proofErr w:type="gramEnd"/>
      <w:r>
        <w:t xml:space="preserve"> (y/when [</w:t>
      </w:r>
      <w:proofErr w:type="spellStart"/>
      <w:r>
        <w:t>p1</w:t>
      </w:r>
      <w:proofErr w:type="spellEnd"/>
      <w:r>
        <w:t xml:space="preserve"> </w:t>
      </w:r>
      <w:proofErr w:type="spellStart"/>
      <w:r>
        <w:t>f1</w:t>
      </w:r>
      <w:proofErr w:type="spellEnd"/>
      <w:r>
        <w:t xml:space="preserve"> </w:t>
      </w:r>
      <w:proofErr w:type="spellStart"/>
      <w:r>
        <w:t>f2</w:t>
      </w:r>
      <w:proofErr w:type="spellEnd"/>
      <w:r>
        <w:t>] (eat 0)</w:t>
      </w:r>
    </w:p>
    <w:p w14:paraId="6C0AC5F0" w14:textId="77777777" w:rsidR="00E976E8" w:rsidRDefault="00E976E8" w:rsidP="00E976E8">
      <w:pPr>
        <w:pStyle w:val="CodePACKT"/>
      </w:pPr>
      <w:r>
        <w:t xml:space="preserve">                     [</w:t>
      </w:r>
      <w:proofErr w:type="spellStart"/>
      <w:r>
        <w:t>p2</w:t>
      </w:r>
      <w:proofErr w:type="spellEnd"/>
      <w:r>
        <w:t xml:space="preserve"> </w:t>
      </w:r>
      <w:proofErr w:type="spellStart"/>
      <w:r>
        <w:t>f2</w:t>
      </w:r>
      <w:proofErr w:type="spellEnd"/>
      <w:r>
        <w:t xml:space="preserve"> </w:t>
      </w:r>
      <w:proofErr w:type="spellStart"/>
      <w:r>
        <w:t>f3</w:t>
      </w:r>
      <w:proofErr w:type="spellEnd"/>
      <w:r>
        <w:t>] (</w:t>
      </w:r>
      <w:proofErr w:type="gramStart"/>
      <w:r>
        <w:t>eat</w:t>
      </w:r>
      <w:proofErr w:type="gramEnd"/>
      <w:r>
        <w:t xml:space="preserve"> 1)</w:t>
      </w:r>
    </w:p>
    <w:p w14:paraId="7458744E" w14:textId="77777777" w:rsidR="00E976E8" w:rsidRDefault="00E976E8" w:rsidP="00E976E8">
      <w:pPr>
        <w:pStyle w:val="CodePACKT"/>
      </w:pPr>
      <w:r>
        <w:t xml:space="preserve">                     [</w:t>
      </w:r>
      <w:proofErr w:type="spellStart"/>
      <w:r>
        <w:t>p3</w:t>
      </w:r>
      <w:proofErr w:type="spellEnd"/>
      <w:r>
        <w:t xml:space="preserve"> </w:t>
      </w:r>
      <w:proofErr w:type="spellStart"/>
      <w:r>
        <w:t>f3</w:t>
      </w:r>
      <w:proofErr w:type="spellEnd"/>
      <w:r>
        <w:t xml:space="preserve"> </w:t>
      </w:r>
      <w:proofErr w:type="spellStart"/>
      <w:r>
        <w:t>f4</w:t>
      </w:r>
      <w:proofErr w:type="spellEnd"/>
      <w:r>
        <w:t>] (</w:t>
      </w:r>
      <w:proofErr w:type="gramStart"/>
      <w:r>
        <w:t>eat</w:t>
      </w:r>
      <w:proofErr w:type="gramEnd"/>
      <w:r>
        <w:t xml:space="preserve"> 2)</w:t>
      </w:r>
    </w:p>
    <w:p w14:paraId="0072D8BD" w14:textId="77777777" w:rsidR="00E976E8" w:rsidRDefault="00E976E8" w:rsidP="00E976E8">
      <w:pPr>
        <w:pStyle w:val="CodePACKT"/>
      </w:pPr>
      <w:r>
        <w:t xml:space="preserve">                     [</w:t>
      </w:r>
      <w:proofErr w:type="spellStart"/>
      <w:r>
        <w:t>p4</w:t>
      </w:r>
      <w:proofErr w:type="spellEnd"/>
      <w:r>
        <w:t xml:space="preserve"> </w:t>
      </w:r>
      <w:proofErr w:type="spellStart"/>
      <w:r>
        <w:t>f4</w:t>
      </w:r>
      <w:proofErr w:type="spellEnd"/>
      <w:r>
        <w:t xml:space="preserve"> </w:t>
      </w:r>
      <w:proofErr w:type="spellStart"/>
      <w:r>
        <w:t>f5</w:t>
      </w:r>
      <w:proofErr w:type="spellEnd"/>
      <w:r>
        <w:t>] (</w:t>
      </w:r>
      <w:proofErr w:type="gramStart"/>
      <w:r>
        <w:t>eat</w:t>
      </w:r>
      <w:proofErr w:type="gramEnd"/>
      <w:r>
        <w:t xml:space="preserve"> 3)</w:t>
      </w:r>
    </w:p>
    <w:p w14:paraId="50F17CA3" w14:textId="77777777" w:rsidR="00E976E8" w:rsidRDefault="00E976E8" w:rsidP="00E976E8">
      <w:pPr>
        <w:pStyle w:val="CodePACKT"/>
      </w:pPr>
      <w:r>
        <w:t xml:space="preserve">                     [</w:t>
      </w:r>
      <w:proofErr w:type="spellStart"/>
      <w:r>
        <w:t>p5</w:t>
      </w:r>
      <w:proofErr w:type="spellEnd"/>
      <w:r>
        <w:t xml:space="preserve"> </w:t>
      </w:r>
      <w:proofErr w:type="spellStart"/>
      <w:r>
        <w:t>f5</w:t>
      </w:r>
      <w:proofErr w:type="spellEnd"/>
      <w:r>
        <w:t xml:space="preserve"> </w:t>
      </w:r>
      <w:proofErr w:type="spellStart"/>
      <w:r>
        <w:t>f1</w:t>
      </w:r>
      <w:proofErr w:type="spellEnd"/>
      <w:r>
        <w:t>] (</w:t>
      </w:r>
      <w:proofErr w:type="gramStart"/>
      <w:r>
        <w:t>eat</w:t>
      </w:r>
      <w:proofErr w:type="gramEnd"/>
      <w:r>
        <w:t xml:space="preserve"> 4))]</w:t>
      </w:r>
    </w:p>
    <w:p w14:paraId="5B4758F9" w14:textId="77777777" w:rsidR="00E976E8" w:rsidRDefault="00E976E8" w:rsidP="00E976E8">
      <w:pPr>
        <w:pStyle w:val="CodePACKT"/>
      </w:pPr>
      <w:r>
        <w:t xml:space="preserve">  (-&gt; </w:t>
      </w:r>
      <w:proofErr w:type="gramStart"/>
      <w:r>
        <w:t>events</w:t>
      </w:r>
      <w:proofErr w:type="gramEnd"/>
    </w:p>
    <w:p w14:paraId="5B2D3301" w14:textId="77777777" w:rsidR="00E976E8" w:rsidRDefault="00E976E8" w:rsidP="00E976E8">
      <w:pPr>
        <w:pStyle w:val="CodePACKT"/>
      </w:pPr>
      <w:r>
        <w:t xml:space="preserve">      (</w:t>
      </w:r>
      <w:proofErr w:type="gramStart"/>
      <w:r>
        <w:t>y/sliding-window</w:t>
      </w:r>
      <w:proofErr w:type="gramEnd"/>
      <w:r>
        <w:t xml:space="preserve"> n)</w:t>
      </w:r>
    </w:p>
    <w:p w14:paraId="700A9270" w14:textId="77777777" w:rsidR="00E976E8" w:rsidRDefault="00E976E8" w:rsidP="00E976E8">
      <w:pPr>
        <w:pStyle w:val="CodePACKT"/>
      </w:pPr>
      <w:r>
        <w:t xml:space="preserve">      (</w:t>
      </w:r>
      <w:proofErr w:type="gramStart"/>
      <w:r>
        <w:t>y/on-value</w:t>
      </w:r>
      <w:proofErr w:type="gramEnd"/>
    </w:p>
    <w:p w14:paraId="60A0D429" w14:textId="77777777" w:rsidR="00E976E8" w:rsidRDefault="00E976E8" w:rsidP="00E976E8">
      <w:pPr>
        <w:pStyle w:val="CodePACKT"/>
      </w:pPr>
      <w:r>
        <w:t xml:space="preserve">       </w:t>
      </w:r>
      <w:proofErr w:type="gramStart"/>
      <w:r>
        <w:t>#(</w:t>
      </w:r>
      <w:proofErr w:type="gramEnd"/>
      <w:r>
        <w:t>set-html! out (render-philosophers %))))</w:t>
      </w:r>
    </w:p>
    <w:p w14:paraId="14F8244E" w14:textId="77777777" w:rsidR="00E976E8" w:rsidRDefault="00E976E8" w:rsidP="00E976E8">
      <w:pPr>
        <w:pStyle w:val="CodePACKT"/>
      </w:pPr>
      <w:r>
        <w:t xml:space="preserve">  (</w:t>
      </w:r>
      <w:proofErr w:type="spellStart"/>
      <w:proofErr w:type="gramStart"/>
      <w:r>
        <w:t>doseq</w:t>
      </w:r>
      <w:proofErr w:type="spellEnd"/>
      <w:proofErr w:type="gramEnd"/>
      <w:r>
        <w:t xml:space="preserve"> [f forks]</w:t>
      </w:r>
    </w:p>
    <w:p w14:paraId="0E957E09" w14:textId="77777777" w:rsidR="00E976E8" w:rsidRDefault="00E976E8" w:rsidP="00E976E8">
      <w:pPr>
        <w:pStyle w:val="CodePACKT"/>
      </w:pPr>
      <w:r>
        <w:t xml:space="preserve">    (</w:t>
      </w:r>
      <w:proofErr w:type="gramStart"/>
      <w:r>
        <w:t>y/push</w:t>
      </w:r>
      <w:proofErr w:type="gramEnd"/>
      <w:r>
        <w:t xml:space="preserve"> f :fork))</w:t>
      </w:r>
    </w:p>
    <w:p w14:paraId="1810CD81" w14:textId="77777777" w:rsidR="00E976E8" w:rsidRDefault="00E976E8" w:rsidP="00E976E8">
      <w:pPr>
        <w:pStyle w:val="CodePACKT"/>
      </w:pPr>
      <w:r>
        <w:t xml:space="preserve">  (</w:t>
      </w:r>
      <w:proofErr w:type="spellStart"/>
      <w:proofErr w:type="gramStart"/>
      <w:r>
        <w:t>doseq</w:t>
      </w:r>
      <w:proofErr w:type="spellEnd"/>
      <w:proofErr w:type="gramEnd"/>
      <w:r>
        <w:t xml:space="preserve"> [p philosophers]</w:t>
      </w:r>
    </w:p>
    <w:p w14:paraId="57A8841C" w14:textId="77777777" w:rsidR="00235538" w:rsidRDefault="00E976E8" w:rsidP="00E976E8">
      <w:pPr>
        <w:pStyle w:val="CodePACKT"/>
      </w:pPr>
      <w:r>
        <w:t xml:space="preserve">    (y/push p {})))</w:t>
      </w:r>
    </w:p>
    <w:p w14:paraId="76E1137D" w14:textId="77777777" w:rsidR="00621F90" w:rsidRDefault="00621F90" w:rsidP="00B6582F">
      <w:pPr>
        <w:pStyle w:val="NormalPACKT"/>
      </w:pPr>
    </w:p>
    <w:p w14:paraId="33B5A323" w14:textId="77777777" w:rsidR="008E470A" w:rsidRDefault="008E470A" w:rsidP="00B6582F">
      <w:pPr>
        <w:pStyle w:val="NormalPACKT"/>
      </w:pPr>
      <w:r>
        <w:t xml:space="preserve">In the let form shown in </w:t>
      </w:r>
      <w:r w:rsidRPr="00F34ECF">
        <w:rPr>
          <w:rStyle w:val="ItalicsPACKT"/>
        </w:rPr>
        <w:t>Example 9.10</w:t>
      </w:r>
      <w:r>
        <w:t xml:space="preserve"> above, we create the philosophers and forks in our simulation using the </w:t>
      </w:r>
      <w:r w:rsidRPr="00F34ECF">
        <w:rPr>
          <w:rStyle w:val="CodeInTextPACKT"/>
        </w:rPr>
        <w:t>bus</w:t>
      </w:r>
      <w:r>
        <w:t xml:space="preserve"> function from the Yolk library. The</w:t>
      </w:r>
      <w:r w:rsidR="00697C39">
        <w:t xml:space="preserve"> values produced by the</w:t>
      </w:r>
      <w:r>
        <w:t xml:space="preserve">se </w:t>
      </w:r>
      <w:r w:rsidR="00697C39">
        <w:t>event buses</w:t>
      </w:r>
      <w:r>
        <w:t xml:space="preserve"> are then combined using a </w:t>
      </w:r>
      <w:r w:rsidRPr="008E470A">
        <w:rPr>
          <w:rStyle w:val="CodeInTextPACKT"/>
        </w:rPr>
        <w:t>when</w:t>
      </w:r>
      <w:r>
        <w:t xml:space="preserve"> form. </w:t>
      </w:r>
      <w:proofErr w:type="gramStart"/>
      <w:r>
        <w:t xml:space="preserve">The </w:t>
      </w:r>
      <w:r w:rsidR="000A4D9E" w:rsidRPr="008E470A">
        <w:rPr>
          <w:rStyle w:val="CodeInTextPACKT"/>
        </w:rPr>
        <w:t>when</w:t>
      </w:r>
      <w:r w:rsidR="000A4D9E">
        <w:t xml:space="preserve"> </w:t>
      </w:r>
      <w:r>
        <w:t>function in the above code will check for events from a philosopher and the forks on her left and right hand side.</w:t>
      </w:r>
      <w:proofErr w:type="gramEnd"/>
      <w:r>
        <w:t xml:space="preserve"> The combinations of philosophers and forks are</w:t>
      </w:r>
      <w:r w:rsidR="00AF2959">
        <w:t>,</w:t>
      </w:r>
      <w:r>
        <w:t xml:space="preserve"> in a way</w:t>
      </w:r>
      <w:r w:rsidR="00AF2959">
        <w:t>,</w:t>
      </w:r>
      <w:r>
        <w:t xml:space="preserve"> hardcoded into the clauses of the </w:t>
      </w:r>
      <w:r w:rsidRPr="0042219B">
        <w:rPr>
          <w:rStyle w:val="CodeInTextPACKT"/>
        </w:rPr>
        <w:t>when</w:t>
      </w:r>
      <w:r>
        <w:t xml:space="preserve"> form. Of course, we must understand that the clauses of the </w:t>
      </w:r>
      <w:r w:rsidR="0042219B" w:rsidRPr="0042219B">
        <w:rPr>
          <w:rStyle w:val="CodeInTextPACKT"/>
        </w:rPr>
        <w:t>when</w:t>
      </w:r>
      <w:r w:rsidR="0042219B">
        <w:t xml:space="preserve"> </w:t>
      </w:r>
      <w:r>
        <w:t xml:space="preserve">form shown above could easily have been generated using a macro. Values are then placed onto the event buses representing the </w:t>
      </w:r>
      <w:r w:rsidR="007C0D0A">
        <w:t xml:space="preserve">philosophers and forks using the </w:t>
      </w:r>
      <w:r w:rsidR="007C0D0A" w:rsidRPr="006A032D">
        <w:rPr>
          <w:rStyle w:val="CodeInTextPACKT"/>
        </w:rPr>
        <w:t>push</w:t>
      </w:r>
      <w:r w:rsidR="007C0D0A">
        <w:t xml:space="preserve"> function, to start the simulation. The last five philosophers </w:t>
      </w:r>
      <w:r w:rsidR="006A032D">
        <w:t xml:space="preserve">who </w:t>
      </w:r>
      <w:r w:rsidR="007C0D0A">
        <w:t>could eat are rendered in HTML as shown below.</w:t>
      </w:r>
    </w:p>
    <w:p w14:paraId="5A4051F3" w14:textId="77777777" w:rsidR="00123259" w:rsidRDefault="00123259" w:rsidP="00B6582F">
      <w:pPr>
        <w:pStyle w:val="NormalPACKT"/>
      </w:pPr>
      <w:r>
        <w:rPr>
          <w:noProof/>
          <w:lang w:val="en-IN" w:eastAsia="en-IN"/>
        </w:rPr>
        <w:drawing>
          <wp:inline distT="0" distB="0" distL="0" distR="0" wp14:anchorId="7C0821A5" wp14:editId="5EFFBDF6">
            <wp:extent cx="5029200" cy="116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05024_09_02.png"/>
                    <pic:cNvPicPr/>
                  </pic:nvPicPr>
                  <pic:blipFill>
                    <a:blip r:embed="rId10">
                      <a:extLst>
                        <a:ext uri="{28A0092B-C50C-407E-A947-70E740481C1C}">
                          <a14:useLocalDpi xmlns:a14="http://schemas.microsoft.com/office/drawing/2010/main" val="0"/>
                        </a:ext>
                      </a:extLst>
                    </a:blip>
                    <a:stretch>
                      <a:fillRect/>
                    </a:stretch>
                  </pic:blipFill>
                  <pic:spPr>
                    <a:xfrm>
                      <a:off x="0" y="0"/>
                      <a:ext cx="5029200" cy="1168400"/>
                    </a:xfrm>
                    <a:prstGeom prst="rect">
                      <a:avLst/>
                    </a:prstGeom>
                  </pic:spPr>
                </pic:pic>
              </a:graphicData>
            </a:graphic>
          </wp:inline>
        </w:drawing>
      </w:r>
    </w:p>
    <w:p w14:paraId="7094C81E" w14:textId="77777777" w:rsidR="00123259" w:rsidRDefault="00123259" w:rsidP="00123259">
      <w:pPr>
        <w:pStyle w:val="LayoutInformationPACKT"/>
      </w:pPr>
      <w:r>
        <w:t xml:space="preserve">Insert Image </w:t>
      </w:r>
      <w:proofErr w:type="spellStart"/>
      <w:r w:rsidRPr="00A72F27">
        <w:t>B05024_09_0</w:t>
      </w:r>
      <w:r>
        <w:t>2</w:t>
      </w:r>
      <w:r w:rsidRPr="00A72F27">
        <w:t>.png</w:t>
      </w:r>
      <w:proofErr w:type="spellEnd"/>
    </w:p>
    <w:p w14:paraId="16CE15DF" w14:textId="77777777" w:rsidR="005505BB" w:rsidRPr="00711140" w:rsidRDefault="005505BB" w:rsidP="00B6582F">
      <w:pPr>
        <w:pStyle w:val="NormalPACKT"/>
      </w:pPr>
      <w:r>
        <w:t>In summary, the Yolk library provides several constructs to handle event streams. There are several functions from this library that we haven’t discussed, and you should explore them on your own. In the following section, we will provide examples that demonstrate the other functions from the Yolk library.</w:t>
      </w:r>
    </w:p>
    <w:p w14:paraId="7B29BFEF" w14:textId="77777777" w:rsidR="00C14DCF" w:rsidRDefault="00C14DCF" w:rsidP="00B6582F">
      <w:pPr>
        <w:pStyle w:val="Heading1"/>
      </w:pPr>
      <w:r>
        <w:lastRenderedPageBreak/>
        <w:t>Building Reactive User Interfaces</w:t>
      </w:r>
    </w:p>
    <w:p w14:paraId="0BB52F4F" w14:textId="51903EA2" w:rsidR="00577623" w:rsidRDefault="00577623" w:rsidP="00C14DCF">
      <w:pPr>
        <w:pStyle w:val="NormalPACKT"/>
        <w:rPr>
          <w:lang w:val="en-GB"/>
        </w:rPr>
      </w:pPr>
      <w:commentRangeStart w:id="30"/>
      <w:r>
        <w:rPr>
          <w:lang w:val="en-GB"/>
        </w:rPr>
        <w:t xml:space="preserve">One of the primary applications of reactive programming is user interface design, where we must create UI components that react asynchronously to changes in state. </w:t>
      </w:r>
      <w:commentRangeEnd w:id="30"/>
      <w:r w:rsidR="00D82905">
        <w:rPr>
          <w:rStyle w:val="CommentReference"/>
          <w:rFonts w:asciiTheme="minorHAnsi" w:eastAsiaTheme="minorHAnsi" w:hAnsiTheme="minorHAnsi" w:cstheme="minorBidi"/>
          <w:bCs/>
          <w:lang w:val="en-GB"/>
        </w:rPr>
        <w:commentReference w:id="30"/>
      </w:r>
      <w:r>
        <w:rPr>
          <w:lang w:val="en-GB"/>
        </w:rPr>
        <w:t xml:space="preserve">In this section, we will describe a few examples implemented using the </w:t>
      </w:r>
      <w:proofErr w:type="spellStart"/>
      <w:r w:rsidRPr="00E56198">
        <w:rPr>
          <w:rStyle w:val="CodeInTextPACKT"/>
        </w:rPr>
        <w:t>core.async</w:t>
      </w:r>
      <w:proofErr w:type="spellEnd"/>
      <w:r>
        <w:rPr>
          <w:lang w:val="en-GB"/>
        </w:rPr>
        <w:t xml:space="preserve"> library </w:t>
      </w:r>
      <w:r w:rsidR="00FE7541">
        <w:rPr>
          <w:lang w:val="en-GB"/>
        </w:rPr>
        <w:t xml:space="preserve">and </w:t>
      </w:r>
      <w:r>
        <w:rPr>
          <w:lang w:val="en-GB"/>
        </w:rPr>
        <w:t xml:space="preserve">the Yolk library. This </w:t>
      </w:r>
      <w:r w:rsidR="00F34289">
        <w:rPr>
          <w:lang w:val="en-GB"/>
        </w:rPr>
        <w:t>is meant to</w:t>
      </w:r>
      <w:r>
        <w:rPr>
          <w:lang w:val="en-GB"/>
        </w:rPr>
        <w:t xml:space="preserve"> give us a comparison between channels and event streams</w:t>
      </w:r>
      <w:r w:rsidR="00E34626">
        <w:rPr>
          <w:lang w:val="en-GB"/>
        </w:rPr>
        <w:t>, and how we can design solutions using both these concepts.</w:t>
      </w:r>
      <w:r w:rsidR="00E62F5B">
        <w:rPr>
          <w:lang w:val="en-GB"/>
        </w:rPr>
        <w:t xml:space="preserve"> Note that only the overall design and code for these examples will be described, and you sho</w:t>
      </w:r>
      <w:r w:rsidR="00A82254">
        <w:rPr>
          <w:lang w:val="en-GB"/>
        </w:rPr>
        <w:t xml:space="preserve">uld </w:t>
      </w:r>
      <w:r w:rsidR="00057441">
        <w:rPr>
          <w:lang w:val="en-GB"/>
        </w:rPr>
        <w:t>be able</w:t>
      </w:r>
      <w:ins w:id="31" w:author="Aishwarya Pandere" w:date="2015-12-17T16:53:00Z">
        <w:r w:rsidR="0056787E">
          <w:rPr>
            <w:lang w:val="en-GB"/>
          </w:rPr>
          <w:t xml:space="preserve"> to</w:t>
        </w:r>
      </w:ins>
      <w:r w:rsidR="00057441">
        <w:rPr>
          <w:lang w:val="en-GB"/>
        </w:rPr>
        <w:t xml:space="preserve"> </w:t>
      </w:r>
      <w:r w:rsidR="00A82254">
        <w:rPr>
          <w:lang w:val="en-GB"/>
        </w:rPr>
        <w:t>fill in the details</w:t>
      </w:r>
      <w:r w:rsidR="00A01A2C">
        <w:rPr>
          <w:lang w:val="en-GB"/>
        </w:rPr>
        <w:t xml:space="preserve"> on your own</w:t>
      </w:r>
      <w:r w:rsidR="00E62F5B">
        <w:rPr>
          <w:lang w:val="en-GB"/>
        </w:rPr>
        <w:t>.</w:t>
      </w:r>
    </w:p>
    <w:p w14:paraId="40E4AA5D" w14:textId="77777777" w:rsidR="002A42B3" w:rsidRPr="00622E59" w:rsidRDefault="002A42B3" w:rsidP="00622E59">
      <w:pPr>
        <w:pStyle w:val="InformationBoxPACKT"/>
      </w:pPr>
      <w:r w:rsidRPr="00622E59">
        <w:t>The following library dependencies are required for the upcoming examples.</w:t>
      </w:r>
    </w:p>
    <w:p w14:paraId="1F688243" w14:textId="77777777" w:rsidR="002A42B3" w:rsidRPr="00622E59" w:rsidRDefault="002A42B3">
      <w:pPr>
        <w:pStyle w:val="CodeWithinInformationBoxPACKT"/>
        <w:pPrChange w:id="32" w:author="Aishwarya Pandere" w:date="2015-12-16T16:17:00Z">
          <w:pPr>
            <w:pStyle w:val="InformationBoxPACKT"/>
          </w:pPr>
        </w:pPrChange>
      </w:pPr>
      <w:commentRangeStart w:id="33"/>
      <w:r w:rsidRPr="00622E59">
        <w:t>[</w:t>
      </w:r>
      <w:proofErr w:type="gramStart"/>
      <w:r w:rsidRPr="00622E59">
        <w:t>yolk</w:t>
      </w:r>
      <w:proofErr w:type="gramEnd"/>
      <w:r w:rsidRPr="00622E59">
        <w:t xml:space="preserve"> "0.9.0"]</w:t>
      </w:r>
    </w:p>
    <w:p w14:paraId="0759FAF7" w14:textId="77777777" w:rsidR="00F935DD" w:rsidRPr="00622E59" w:rsidRDefault="00F935DD">
      <w:pPr>
        <w:pStyle w:val="CodeWithinInformationBoxPACKT"/>
        <w:pPrChange w:id="34" w:author="Aishwarya Pandere" w:date="2015-12-16T16:17:00Z">
          <w:pPr>
            <w:pStyle w:val="InformationBoxPACKT"/>
          </w:pPr>
        </w:pPrChange>
      </w:pPr>
      <w:r w:rsidRPr="00622E59">
        <w:t>[</w:t>
      </w:r>
      <w:proofErr w:type="spellStart"/>
      <w:r w:rsidRPr="00622E59">
        <w:t>org.clojure</w:t>
      </w:r>
      <w:proofErr w:type="spellEnd"/>
      <w:r w:rsidRPr="00622E59">
        <w:t>/</w:t>
      </w:r>
      <w:proofErr w:type="spellStart"/>
      <w:r w:rsidRPr="00622E59">
        <w:t>core.async</w:t>
      </w:r>
      <w:proofErr w:type="spellEnd"/>
      <w:r w:rsidRPr="00622E59">
        <w:t xml:space="preserve"> "0.1.346.0-</w:t>
      </w:r>
      <w:proofErr w:type="spellStart"/>
      <w:r w:rsidRPr="00622E59">
        <w:t>17112a</w:t>
      </w:r>
      <w:proofErr w:type="spellEnd"/>
      <w:r w:rsidRPr="00622E59">
        <w:t>-alpha"]</w:t>
      </w:r>
      <w:commentRangeEnd w:id="33"/>
      <w:r w:rsidR="00791FFE">
        <w:rPr>
          <w:rStyle w:val="CommentReference"/>
          <w:rFonts w:asciiTheme="minorHAnsi" w:eastAsiaTheme="minorHAnsi" w:hAnsiTheme="minorHAnsi" w:cstheme="minorBidi"/>
          <w:lang w:val="en-GB"/>
        </w:rPr>
        <w:commentReference w:id="33"/>
      </w:r>
    </w:p>
    <w:p w14:paraId="21FD992B" w14:textId="77777777" w:rsidR="002A42B3" w:rsidRPr="00622E59" w:rsidRDefault="002A42B3" w:rsidP="00622E59">
      <w:pPr>
        <w:pStyle w:val="InformationBoxPACKT"/>
      </w:pPr>
      <w:r w:rsidRPr="00622E59">
        <w:t>Also, the following namespaces must be included in your namespace declaration.</w:t>
      </w:r>
    </w:p>
    <w:p w14:paraId="18E9CC62" w14:textId="77777777" w:rsidR="00B26E4A" w:rsidRPr="00622E59" w:rsidRDefault="00B26E4A">
      <w:pPr>
        <w:pStyle w:val="CodeWithinInformationBoxPACKT"/>
        <w:pPrChange w:id="35" w:author="Aishwarya Pandere" w:date="2015-12-16T16:17:00Z">
          <w:pPr>
            <w:pStyle w:val="InformationBoxPACKT"/>
          </w:pPr>
        </w:pPrChange>
      </w:pPr>
      <w:commentRangeStart w:id="36"/>
      <w:r w:rsidRPr="00622E59">
        <w:t>(</w:t>
      </w:r>
      <w:proofErr w:type="gramStart"/>
      <w:r w:rsidRPr="00622E59">
        <w:t>ns</w:t>
      </w:r>
      <w:proofErr w:type="gramEnd"/>
      <w:r w:rsidRPr="00622E59">
        <w:t xml:space="preserve"> my-namespace</w:t>
      </w:r>
    </w:p>
    <w:p w14:paraId="5C528332" w14:textId="77777777" w:rsidR="00B26E4A" w:rsidRPr="00622E59" w:rsidRDefault="00B26E4A">
      <w:pPr>
        <w:pStyle w:val="CodeWithinInformationBoxPACKT"/>
        <w:pPrChange w:id="37" w:author="Aishwarya Pandere" w:date="2015-12-16T16:17:00Z">
          <w:pPr>
            <w:pStyle w:val="InformationBoxPACKT"/>
          </w:pPr>
        </w:pPrChange>
      </w:pPr>
      <w:r w:rsidRPr="00622E59">
        <w:t xml:space="preserve">  (</w:t>
      </w:r>
      <w:proofErr w:type="gramStart"/>
      <w:r w:rsidRPr="00622E59">
        <w:t>:require</w:t>
      </w:r>
      <w:proofErr w:type="gramEnd"/>
      <w:r w:rsidRPr="00622E59">
        <w:t xml:space="preserve"> [</w:t>
      </w:r>
      <w:proofErr w:type="spellStart"/>
      <w:r w:rsidRPr="00622E59">
        <w:t>goog.events</w:t>
      </w:r>
      <w:proofErr w:type="spellEnd"/>
      <w:r w:rsidRPr="00622E59">
        <w:t xml:space="preserve"> :as events]</w:t>
      </w:r>
    </w:p>
    <w:p w14:paraId="64800CD3" w14:textId="77777777" w:rsidR="00B26E4A" w:rsidRPr="00622E59" w:rsidRDefault="00B26E4A">
      <w:pPr>
        <w:pStyle w:val="CodeWithinInformationBoxPACKT"/>
        <w:pPrChange w:id="38" w:author="Aishwarya Pandere" w:date="2015-12-16T16:17:00Z">
          <w:pPr>
            <w:pStyle w:val="InformationBoxPACKT"/>
          </w:pPr>
        </w:pPrChange>
      </w:pPr>
      <w:r w:rsidRPr="00622E59">
        <w:t xml:space="preserve">            [</w:t>
      </w:r>
      <w:proofErr w:type="spellStart"/>
      <w:r w:rsidRPr="00622E59">
        <w:t>goog.events.EventType</w:t>
      </w:r>
      <w:proofErr w:type="spellEnd"/>
      <w:r w:rsidRPr="00622E59">
        <w:t>]</w:t>
      </w:r>
    </w:p>
    <w:p w14:paraId="1F78D791" w14:textId="77777777" w:rsidR="00B26E4A" w:rsidRPr="00622E59" w:rsidRDefault="00B26E4A">
      <w:pPr>
        <w:pStyle w:val="CodeWithinInformationBoxPACKT"/>
        <w:pPrChange w:id="39" w:author="Aishwarya Pandere" w:date="2015-12-16T16:17:00Z">
          <w:pPr>
            <w:pStyle w:val="InformationBoxPACKT"/>
          </w:pPr>
        </w:pPrChange>
      </w:pPr>
      <w:r w:rsidRPr="00622E59">
        <w:t xml:space="preserve">            [</w:t>
      </w:r>
      <w:proofErr w:type="spellStart"/>
      <w:proofErr w:type="gramStart"/>
      <w:r w:rsidRPr="00622E59">
        <w:t>goog.style</w:t>
      </w:r>
      <w:proofErr w:type="spellEnd"/>
      <w:r w:rsidRPr="00622E59">
        <w:t xml:space="preserve"> :as</w:t>
      </w:r>
      <w:proofErr w:type="gramEnd"/>
      <w:r w:rsidRPr="00622E59">
        <w:t xml:space="preserve"> style]</w:t>
      </w:r>
    </w:p>
    <w:p w14:paraId="79F29224" w14:textId="77777777" w:rsidR="00B26E4A" w:rsidRPr="00622E59" w:rsidRDefault="00B26E4A">
      <w:pPr>
        <w:pStyle w:val="CodeWithinInformationBoxPACKT"/>
        <w:pPrChange w:id="40" w:author="Aishwarya Pandere" w:date="2015-12-16T16:17:00Z">
          <w:pPr>
            <w:pStyle w:val="InformationBoxPACKT"/>
          </w:pPr>
        </w:pPrChange>
      </w:pPr>
      <w:r w:rsidRPr="00622E59">
        <w:t xml:space="preserve">            [</w:t>
      </w:r>
      <w:proofErr w:type="spellStart"/>
      <w:proofErr w:type="gramStart"/>
      <w:r w:rsidRPr="00622E59">
        <w:t>cljs.core.async</w:t>
      </w:r>
      <w:proofErr w:type="spellEnd"/>
      <w:r w:rsidRPr="00622E59">
        <w:t xml:space="preserve"> :as</w:t>
      </w:r>
      <w:proofErr w:type="gramEnd"/>
      <w:r w:rsidRPr="00622E59">
        <w:t xml:space="preserve"> a]</w:t>
      </w:r>
    </w:p>
    <w:p w14:paraId="69DD5F52" w14:textId="77777777" w:rsidR="00B26E4A" w:rsidRPr="006B202F" w:rsidRDefault="00B26E4A">
      <w:pPr>
        <w:pStyle w:val="CodeWithinInformationBoxPACKT"/>
        <w:pPrChange w:id="41" w:author="Aishwarya Pandere" w:date="2015-12-16T16:17:00Z">
          <w:pPr>
            <w:pStyle w:val="InformationBoxPACKT"/>
          </w:pPr>
        </w:pPrChange>
      </w:pPr>
      <w:r w:rsidRPr="006B202F">
        <w:t xml:space="preserve">            [</w:t>
      </w:r>
      <w:proofErr w:type="spellStart"/>
      <w:proofErr w:type="gramStart"/>
      <w:r w:rsidRPr="006B202F">
        <w:t>yolk.bacon</w:t>
      </w:r>
      <w:proofErr w:type="spellEnd"/>
      <w:r w:rsidRPr="006B202F">
        <w:t xml:space="preserve"> :as</w:t>
      </w:r>
      <w:proofErr w:type="gramEnd"/>
      <w:r w:rsidRPr="006B202F">
        <w:t xml:space="preserve"> y])</w:t>
      </w:r>
    </w:p>
    <w:p w14:paraId="6C9EAA86" w14:textId="77777777" w:rsidR="002A42B3" w:rsidRPr="006B202F" w:rsidRDefault="00B26E4A">
      <w:pPr>
        <w:pStyle w:val="CodeWithinInformationBoxPACKT"/>
        <w:pPrChange w:id="42" w:author="Aishwarya Pandere" w:date="2015-12-16T16:17:00Z">
          <w:pPr>
            <w:pStyle w:val="InformationBoxPACKT"/>
          </w:pPr>
        </w:pPrChange>
      </w:pPr>
      <w:r w:rsidRPr="006B202F">
        <w:t xml:space="preserve">  (</w:t>
      </w:r>
      <w:proofErr w:type="gramStart"/>
      <w:r w:rsidRPr="006B202F">
        <w:t>:require</w:t>
      </w:r>
      <w:proofErr w:type="gramEnd"/>
      <w:r w:rsidRPr="006B202F">
        <w:t>-macros [</w:t>
      </w:r>
      <w:proofErr w:type="spellStart"/>
      <w:r w:rsidRPr="006B202F">
        <w:t>cljs.core.async.macros</w:t>
      </w:r>
      <w:proofErr w:type="spellEnd"/>
      <w:r w:rsidRPr="006B202F">
        <w:t xml:space="preserve"> :refer [go go-loop alt!]]))</w:t>
      </w:r>
      <w:commentRangeEnd w:id="36"/>
      <w:r w:rsidR="00791FFE">
        <w:rPr>
          <w:rStyle w:val="CommentReference"/>
          <w:rFonts w:asciiTheme="minorHAnsi" w:eastAsiaTheme="minorHAnsi" w:hAnsiTheme="minorHAnsi" w:cstheme="minorBidi"/>
          <w:lang w:val="en-GB"/>
        </w:rPr>
        <w:commentReference w:id="36"/>
      </w:r>
    </w:p>
    <w:p w14:paraId="1CD6C0C0" w14:textId="5728E4DE" w:rsidR="00B15104" w:rsidRPr="00622E59" w:rsidRDefault="00B15104" w:rsidP="00B86D88">
      <w:pPr>
        <w:pStyle w:val="InformationBoxPACKT"/>
      </w:pPr>
      <w:r w:rsidRPr="006B202F">
        <w:t>In addition to</w:t>
      </w:r>
      <w:r w:rsidRPr="00622E59">
        <w:t xml:space="preserve"> the above dependencies, the following examples also use the </w:t>
      </w:r>
      <w:r w:rsidRPr="00622E59">
        <w:rPr>
          <w:rStyle w:val="CodeInTextPACKT"/>
        </w:rPr>
        <w:t>set-html!</w:t>
      </w:r>
      <w:r w:rsidRPr="00622E59">
        <w:t xml:space="preserve"> And </w:t>
      </w:r>
      <w:r w:rsidRPr="00622E59">
        <w:rPr>
          <w:rStyle w:val="CodeInTextPACKT"/>
        </w:rPr>
        <w:t>by-id</w:t>
      </w:r>
      <w:r w:rsidRPr="00622E59">
        <w:t xml:space="preserve"> functions from </w:t>
      </w:r>
      <w:proofErr w:type="spellStart"/>
      <w:r w:rsidRPr="00622E59">
        <w:rPr>
          <w:rStyle w:val="CodeInTextPACKT"/>
        </w:rPr>
        <w:t>src</w:t>
      </w:r>
      <w:proofErr w:type="spellEnd"/>
      <w:r w:rsidRPr="00622E59">
        <w:rPr>
          <w:rStyle w:val="CodeInTextPACKT"/>
        </w:rPr>
        <w:t>/</w:t>
      </w:r>
      <w:proofErr w:type="spellStart"/>
      <w:r w:rsidRPr="00622E59">
        <w:rPr>
          <w:rStyle w:val="CodeInTextPACKT"/>
        </w:rPr>
        <w:t>m_clj</w:t>
      </w:r>
      <w:proofErr w:type="spellEnd"/>
      <w:r w:rsidRPr="00622E59">
        <w:rPr>
          <w:rStyle w:val="CodeInTextPACKT"/>
        </w:rPr>
        <w:t>/</w:t>
      </w:r>
      <w:proofErr w:type="spellStart"/>
      <w:r w:rsidRPr="00622E59">
        <w:rPr>
          <w:rStyle w:val="CodeInTextPACKT"/>
        </w:rPr>
        <w:t>c9</w:t>
      </w:r>
      <w:proofErr w:type="spellEnd"/>
      <w:r w:rsidRPr="00622E59">
        <w:rPr>
          <w:rStyle w:val="CodeInTextPACKT"/>
        </w:rPr>
        <w:t>/</w:t>
      </w:r>
      <w:proofErr w:type="spellStart"/>
      <w:r w:rsidRPr="00622E59">
        <w:rPr>
          <w:rStyle w:val="CodeInTextPACKT"/>
        </w:rPr>
        <w:t>common.cljs</w:t>
      </w:r>
      <w:proofErr w:type="spellEnd"/>
      <w:r w:rsidR="00716189" w:rsidRPr="00622E59">
        <w:t xml:space="preserve">. </w:t>
      </w:r>
      <w:r w:rsidRPr="00622E59">
        <w:t xml:space="preserve">Ensure that the code in the following </w:t>
      </w:r>
      <w:proofErr w:type="spellStart"/>
      <w:r w:rsidRPr="00622E59">
        <w:t>ClojureScript</w:t>
      </w:r>
      <w:proofErr w:type="spellEnd"/>
      <w:r w:rsidRPr="00622E59">
        <w:t xml:space="preserve"> examples is compiled, by using the following command.</w:t>
      </w:r>
    </w:p>
    <w:p w14:paraId="75AD4F07" w14:textId="77777777" w:rsidR="002A42B3" w:rsidRPr="00622E59" w:rsidRDefault="00B15104">
      <w:pPr>
        <w:pStyle w:val="CodeWithinInformationBoxPACKT"/>
        <w:pPrChange w:id="43" w:author="Aishwarya Pandere" w:date="2015-12-17T16:54:00Z">
          <w:pPr>
            <w:pStyle w:val="InformationBoxPACKT"/>
          </w:pPr>
        </w:pPrChange>
      </w:pPr>
      <w:commentRangeStart w:id="44"/>
      <w:r w:rsidRPr="00622E59">
        <w:t xml:space="preserve">$ </w:t>
      </w:r>
      <w:proofErr w:type="spellStart"/>
      <w:proofErr w:type="gramStart"/>
      <w:r w:rsidRPr="00622E59">
        <w:t>lein</w:t>
      </w:r>
      <w:proofErr w:type="spellEnd"/>
      <w:proofErr w:type="gramEnd"/>
      <w:r w:rsidRPr="00622E59">
        <w:t xml:space="preserve"> </w:t>
      </w:r>
      <w:proofErr w:type="spellStart"/>
      <w:r w:rsidRPr="00622E59">
        <w:t>cljsbuild</w:t>
      </w:r>
      <w:proofErr w:type="spellEnd"/>
      <w:r w:rsidRPr="00622E59">
        <w:t xml:space="preserve"> once</w:t>
      </w:r>
      <w:commentRangeEnd w:id="44"/>
      <w:r w:rsidR="00791FFE">
        <w:rPr>
          <w:rStyle w:val="CommentReference"/>
          <w:rFonts w:asciiTheme="minorHAnsi" w:eastAsiaTheme="minorHAnsi" w:hAnsiTheme="minorHAnsi" w:cstheme="minorBidi"/>
          <w:lang w:val="en-GB"/>
        </w:rPr>
        <w:commentReference w:id="44"/>
      </w:r>
    </w:p>
    <w:p w14:paraId="14BDB21C" w14:textId="789BDF04" w:rsidR="00E65AAE" w:rsidRDefault="00E65AAE" w:rsidP="00C14DCF">
      <w:pPr>
        <w:pStyle w:val="NormalPACKT"/>
        <w:rPr>
          <w:lang w:val="en-GB"/>
        </w:rPr>
      </w:pPr>
      <w:r>
        <w:rPr>
          <w:lang w:val="en-GB"/>
        </w:rPr>
        <w:t xml:space="preserve">As a first example, let’s create three asynchronous </w:t>
      </w:r>
      <w:del w:id="45" w:author="Aishwarya Pandere" w:date="2015-12-17T16:55:00Z">
        <w:r w:rsidDel="009D3376">
          <w:rPr>
            <w:lang w:val="en-GB"/>
          </w:rPr>
          <w:delText>task</w:delText>
        </w:r>
      </w:del>
      <w:ins w:id="46" w:author="Aishwarya Pandere" w:date="2015-12-17T16:55:00Z">
        <w:r w:rsidR="009D3376">
          <w:rPr>
            <w:lang w:val="en-GB"/>
          </w:rPr>
          <w:t>tasks</w:t>
        </w:r>
      </w:ins>
      <w:r>
        <w:rPr>
          <w:lang w:val="en-GB"/>
        </w:rPr>
        <w:t xml:space="preserve"> that each produce values</w:t>
      </w:r>
      <w:r w:rsidR="00617AF0">
        <w:rPr>
          <w:lang w:val="en-GB"/>
        </w:rPr>
        <w:t xml:space="preserve"> at different time intervals</w:t>
      </w:r>
      <w:r>
        <w:rPr>
          <w:lang w:val="en-GB"/>
        </w:rPr>
        <w:t xml:space="preserve">. We must fetch all the values produced by these tasks and render them into a web page in the same order. </w:t>
      </w:r>
    </w:p>
    <w:p w14:paraId="4C66ABAC" w14:textId="77777777" w:rsidR="006C69DB" w:rsidRDefault="000C0398" w:rsidP="000C0398">
      <w:pPr>
        <w:pStyle w:val="InformationBoxPACKT"/>
        <w:rPr>
          <w:lang w:val="en-GB"/>
        </w:rPr>
      </w:pPr>
      <w:r>
        <w:rPr>
          <w:lang w:val="en-GB"/>
        </w:rPr>
        <w:t xml:space="preserve">The following examples can be found in </w:t>
      </w:r>
      <w:proofErr w:type="spellStart"/>
      <w:r w:rsidRPr="00CB71D1">
        <w:rPr>
          <w:rStyle w:val="CodeInTextPACKT"/>
        </w:rPr>
        <w:t>src</w:t>
      </w:r>
      <w:proofErr w:type="spellEnd"/>
      <w:r w:rsidRPr="00CB71D1">
        <w:rPr>
          <w:rStyle w:val="CodeInTextPACKT"/>
        </w:rPr>
        <w:t>/</w:t>
      </w:r>
      <w:proofErr w:type="spellStart"/>
      <w:r w:rsidRPr="00CB71D1">
        <w:rPr>
          <w:rStyle w:val="CodeInTextPACKT"/>
        </w:rPr>
        <w:t>m_clj</w:t>
      </w:r>
      <w:proofErr w:type="spellEnd"/>
      <w:r w:rsidRPr="00CB71D1">
        <w:rPr>
          <w:rStyle w:val="CodeInTextPACKT"/>
        </w:rPr>
        <w:t>/</w:t>
      </w:r>
      <w:proofErr w:type="spellStart"/>
      <w:r w:rsidRPr="00CB71D1">
        <w:rPr>
          <w:rStyle w:val="CodeInTextPACKT"/>
        </w:rPr>
        <w:t>c</w:t>
      </w:r>
      <w:r>
        <w:rPr>
          <w:rStyle w:val="CodeInTextPACKT"/>
        </w:rPr>
        <w:t>9</w:t>
      </w:r>
      <w:proofErr w:type="spellEnd"/>
      <w:r w:rsidRPr="00CB71D1">
        <w:rPr>
          <w:rStyle w:val="CodeInTextPACKT"/>
        </w:rPr>
        <w:t>/</w:t>
      </w:r>
      <w:r w:rsidR="0031590E">
        <w:rPr>
          <w:rStyle w:val="CodeInTextPACKT"/>
        </w:rPr>
        <w:t>reactive</w:t>
      </w:r>
      <w:r>
        <w:rPr>
          <w:rStyle w:val="CodeInTextPACKT"/>
        </w:rPr>
        <w:t>/</w:t>
      </w:r>
      <w:proofErr w:type="spellStart"/>
      <w:r>
        <w:rPr>
          <w:rStyle w:val="CodeInTextPACKT"/>
        </w:rPr>
        <w:t>core</w:t>
      </w:r>
      <w:r w:rsidRPr="00323DB1">
        <w:rPr>
          <w:rStyle w:val="CodeInTextPACKT"/>
        </w:rPr>
        <w:t>.clj</w:t>
      </w:r>
      <w:r>
        <w:rPr>
          <w:rStyle w:val="CodeInTextPACKT"/>
        </w:rPr>
        <w:t>s</w:t>
      </w:r>
      <w:proofErr w:type="spellEnd"/>
      <w:r>
        <w:rPr>
          <w:lang w:val="en-GB"/>
        </w:rPr>
        <w:t xml:space="preserve"> of the books source code. Also, the HTML page for the following </w:t>
      </w:r>
      <w:proofErr w:type="spellStart"/>
      <w:r>
        <w:rPr>
          <w:lang w:val="en-GB"/>
        </w:rPr>
        <w:t>ClojureScript</w:t>
      </w:r>
      <w:proofErr w:type="spellEnd"/>
      <w:r>
        <w:rPr>
          <w:lang w:val="en-GB"/>
        </w:rPr>
        <w:t xml:space="preserve"> examples can be found in </w:t>
      </w:r>
      <w:r w:rsidRPr="007F62FE">
        <w:rPr>
          <w:rStyle w:val="CodeInTextPACKT"/>
        </w:rPr>
        <w:t>resources/html/</w:t>
      </w:r>
      <w:proofErr w:type="spellStart"/>
      <w:r w:rsidR="0031590E">
        <w:rPr>
          <w:rStyle w:val="CodeInTextPACKT"/>
        </w:rPr>
        <w:t>reactive</w:t>
      </w:r>
      <w:r w:rsidRPr="007F62FE">
        <w:rPr>
          <w:rStyle w:val="CodeInTextPACKT"/>
        </w:rPr>
        <w:t>.html</w:t>
      </w:r>
      <w:proofErr w:type="spellEnd"/>
      <w:r>
        <w:rPr>
          <w:lang w:val="en-GB"/>
        </w:rPr>
        <w:t>. The following scripts will be included in this page.</w:t>
      </w:r>
    </w:p>
    <w:p w14:paraId="19D4B49C" w14:textId="77777777" w:rsidR="006C69DB" w:rsidRPr="00C93199" w:rsidRDefault="006C69DB" w:rsidP="006C69DB">
      <w:pPr>
        <w:pStyle w:val="InformationBoxPACKT"/>
        <w:rPr>
          <w:lang w:val="en-GB"/>
        </w:rPr>
      </w:pPr>
      <w:commentRangeStart w:id="47"/>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w:t>
      </w:r>
      <w:proofErr w:type="spellStart"/>
      <w:r w:rsidRPr="00C93199">
        <w:rPr>
          <w:lang w:val="en-GB"/>
        </w:rPr>
        <w:t>bacon.js</w:t>
      </w:r>
      <w:proofErr w:type="spellEnd"/>
      <w:r w:rsidRPr="00C93199">
        <w:rPr>
          <w:lang w:val="en-GB"/>
        </w:rPr>
        <w:t>"&gt;&lt;/script&gt;</w:t>
      </w:r>
    </w:p>
    <w:p w14:paraId="10219752" w14:textId="77777777" w:rsidR="006C69DB" w:rsidRDefault="006C69DB" w:rsidP="006C69DB">
      <w:pPr>
        <w:pStyle w:val="InformationBoxPACKT"/>
        <w:rPr>
          <w:lang w:val="en-GB"/>
        </w:rPr>
      </w:pPr>
      <w:r w:rsidRPr="00C93199">
        <w:rPr>
          <w:lang w:val="en-GB"/>
        </w:rPr>
        <w:t xml:space="preserve">      &lt;script type="text/</w:t>
      </w:r>
      <w:proofErr w:type="spellStart"/>
      <w:r w:rsidRPr="00C93199">
        <w:rPr>
          <w:lang w:val="en-GB"/>
        </w:rPr>
        <w:t>javascript</w:t>
      </w:r>
      <w:proofErr w:type="spellEnd"/>
      <w:r w:rsidRPr="00C93199">
        <w:rPr>
          <w:lang w:val="en-GB"/>
        </w:rPr>
        <w:t xml:space="preserve">" </w:t>
      </w:r>
      <w:proofErr w:type="spellStart"/>
      <w:r w:rsidRPr="00C93199">
        <w:rPr>
          <w:lang w:val="en-GB"/>
        </w:rPr>
        <w:t>src</w:t>
      </w:r>
      <w:proofErr w:type="spellEnd"/>
      <w:r w:rsidRPr="00C93199">
        <w:rPr>
          <w:lang w:val="en-GB"/>
        </w:rPr>
        <w:t>="</w:t>
      </w:r>
      <w:proofErr w:type="gramStart"/>
      <w:r w:rsidRPr="00C93199">
        <w:rPr>
          <w:lang w:val="en-GB"/>
        </w:rPr>
        <w:t>..</w:t>
      </w:r>
      <w:proofErr w:type="gramEnd"/>
      <w:r w:rsidRPr="00C93199">
        <w:rPr>
          <w:lang w:val="en-GB"/>
        </w:rPr>
        <w:t>/</w:t>
      </w:r>
      <w:proofErr w:type="spellStart"/>
      <w:r w:rsidRPr="00C93199">
        <w:rPr>
          <w:lang w:val="en-GB"/>
        </w:rPr>
        <w:t>js</w:t>
      </w:r>
      <w:proofErr w:type="spellEnd"/>
      <w:r w:rsidRPr="00C93199">
        <w:rPr>
          <w:lang w:val="en-GB"/>
        </w:rPr>
        <w:t>/out/</w:t>
      </w:r>
      <w:proofErr w:type="spellStart"/>
      <w:r w:rsidRPr="00C93199">
        <w:rPr>
          <w:lang w:val="en-GB"/>
        </w:rPr>
        <w:t>reactive.js</w:t>
      </w:r>
      <w:proofErr w:type="spellEnd"/>
      <w:r w:rsidRPr="00C93199">
        <w:rPr>
          <w:lang w:val="en-GB"/>
        </w:rPr>
        <w:t>"&gt;&lt;/script&gt;</w:t>
      </w:r>
      <w:commentRangeEnd w:id="47"/>
      <w:r w:rsidR="00D438D8">
        <w:rPr>
          <w:rStyle w:val="CommentReference"/>
          <w:rFonts w:asciiTheme="minorHAnsi" w:eastAsiaTheme="minorHAnsi" w:hAnsiTheme="minorHAnsi" w:cstheme="minorBidi"/>
          <w:lang w:val="en-GB"/>
        </w:rPr>
        <w:commentReference w:id="47"/>
      </w:r>
    </w:p>
    <w:p w14:paraId="73B6E5AD" w14:textId="77777777" w:rsidR="006C69DB" w:rsidRDefault="00FB451E" w:rsidP="00CE698C">
      <w:pPr>
        <w:pStyle w:val="NormalPACKT"/>
        <w:rPr>
          <w:lang w:val="en-GB"/>
        </w:rPr>
      </w:pPr>
      <w:r>
        <w:rPr>
          <w:lang w:val="en-GB"/>
        </w:rPr>
        <w:lastRenderedPageBreak/>
        <w:t xml:space="preserve">We could implement this using </w:t>
      </w:r>
      <w:r w:rsidR="001F0435">
        <w:rPr>
          <w:lang w:val="en-GB"/>
        </w:rPr>
        <w:t xml:space="preserve">processes and </w:t>
      </w:r>
      <w:r>
        <w:rPr>
          <w:lang w:val="en-GB"/>
        </w:rPr>
        <w:t>channels</w:t>
      </w:r>
      <w:r w:rsidR="001F0435">
        <w:rPr>
          <w:lang w:val="en-GB"/>
        </w:rPr>
        <w:t xml:space="preserve"> from the </w:t>
      </w:r>
      <w:proofErr w:type="spellStart"/>
      <w:r w:rsidR="001F0435" w:rsidRPr="001F0435">
        <w:rPr>
          <w:rStyle w:val="CodeInTextPACKT"/>
        </w:rPr>
        <w:t>core.async</w:t>
      </w:r>
      <w:proofErr w:type="spellEnd"/>
      <w:r w:rsidR="001F0435">
        <w:rPr>
          <w:lang w:val="en-GB"/>
        </w:rPr>
        <w:t xml:space="preserve"> library. Channels will convey the values produced by three </w:t>
      </w:r>
      <w:r w:rsidR="00965C21">
        <w:rPr>
          <w:lang w:val="en-GB"/>
        </w:rPr>
        <w:t>processes</w:t>
      </w:r>
      <w:r w:rsidR="001F0435">
        <w:rPr>
          <w:lang w:val="en-GB"/>
        </w:rPr>
        <w:t xml:space="preserve">, and we will use </w:t>
      </w:r>
      <w:r>
        <w:rPr>
          <w:lang w:val="en-GB"/>
        </w:rPr>
        <w:t xml:space="preserve">a </w:t>
      </w:r>
      <w:r w:rsidRPr="00694EC9">
        <w:rPr>
          <w:rStyle w:val="CodeInTextPACKT"/>
        </w:rPr>
        <w:t>merge</w:t>
      </w:r>
      <w:r>
        <w:rPr>
          <w:lang w:val="en-GB"/>
        </w:rPr>
        <w:t xml:space="preserve"> operation</w:t>
      </w:r>
      <w:r w:rsidR="001F0435">
        <w:rPr>
          <w:lang w:val="en-GB"/>
        </w:rPr>
        <w:t xml:space="preserve"> to combine these channels</w:t>
      </w:r>
      <w:r>
        <w:rPr>
          <w:lang w:val="en-GB"/>
        </w:rPr>
        <w:t xml:space="preserve">, as shown in </w:t>
      </w:r>
      <w:r w:rsidRPr="00C72971">
        <w:rPr>
          <w:rStyle w:val="ItalicsPACKT"/>
        </w:rPr>
        <w:t>Example 9.11</w:t>
      </w:r>
      <w:r>
        <w:rPr>
          <w:lang w:val="en-GB"/>
        </w:rPr>
        <w:t>.</w:t>
      </w:r>
    </w:p>
    <w:p w14:paraId="4A96033A" w14:textId="77777777" w:rsidR="00705614" w:rsidRPr="00705614" w:rsidRDefault="00705614" w:rsidP="00CE698C">
      <w:pPr>
        <w:pStyle w:val="NormalPACKT"/>
        <w:rPr>
          <w:i/>
        </w:rPr>
      </w:pPr>
      <w:proofErr w:type="gramStart"/>
      <w:r w:rsidRPr="00DC3DFB">
        <w:rPr>
          <w:rStyle w:val="ItalicsPACKT"/>
        </w:rPr>
        <w:t>Example 9.</w:t>
      </w:r>
      <w:r w:rsidR="005D1A22">
        <w:rPr>
          <w:rStyle w:val="ItalicsPACKT"/>
        </w:rPr>
        <w:t>11</w:t>
      </w:r>
      <w:r w:rsidRPr="00DC3DFB">
        <w:rPr>
          <w:rStyle w:val="ItalicsPACKT"/>
        </w:rPr>
        <w:t>.</w:t>
      </w:r>
      <w:proofErr w:type="gramEnd"/>
      <w:r w:rsidRPr="00DC3DFB">
        <w:rPr>
          <w:rStyle w:val="ItalicsPACKT"/>
        </w:rPr>
        <w:t xml:space="preserve"> </w:t>
      </w:r>
      <w:r w:rsidR="005E7170">
        <w:rPr>
          <w:rStyle w:val="ItalicsPACKT"/>
        </w:rPr>
        <w:t>Three asynchronous tasks using channels</w:t>
      </w:r>
    </w:p>
    <w:p w14:paraId="780698C4" w14:textId="77777777" w:rsidR="002633EF" w:rsidRPr="002633EF" w:rsidRDefault="002633EF" w:rsidP="002633EF">
      <w:pPr>
        <w:pStyle w:val="CodePACKT"/>
        <w:rPr>
          <w:lang w:val="en-GB"/>
        </w:rPr>
      </w:pPr>
      <w:r w:rsidRPr="002633EF">
        <w:rPr>
          <w:lang w:val="en-GB"/>
        </w:rPr>
        <w:t>(</w:t>
      </w:r>
      <w:proofErr w:type="spellStart"/>
      <w:proofErr w:type="gramStart"/>
      <w:r w:rsidRPr="002633EF">
        <w:rPr>
          <w:lang w:val="en-GB"/>
        </w:rPr>
        <w:t>defn</w:t>
      </w:r>
      <w:proofErr w:type="spellEnd"/>
      <w:proofErr w:type="gramEnd"/>
      <w:r w:rsidRPr="002633EF">
        <w:rPr>
          <w:lang w:val="en-GB"/>
        </w:rPr>
        <w:t xml:space="preserve"> render-div [q]</w:t>
      </w:r>
    </w:p>
    <w:p w14:paraId="301F8918" w14:textId="77777777" w:rsidR="002633EF" w:rsidRPr="002633EF" w:rsidRDefault="002633EF" w:rsidP="002633EF">
      <w:pPr>
        <w:pStyle w:val="CodePACKT"/>
        <w:rPr>
          <w:lang w:val="en-GB"/>
        </w:rPr>
      </w:pPr>
      <w:r w:rsidRPr="002633EF">
        <w:rPr>
          <w:lang w:val="en-GB"/>
        </w:rPr>
        <w:t xml:space="preserve">  (</w:t>
      </w:r>
      <w:proofErr w:type="gramStart"/>
      <w:r w:rsidRPr="002633EF">
        <w:rPr>
          <w:lang w:val="en-GB"/>
        </w:rPr>
        <w:t>apply</w:t>
      </w:r>
      <w:proofErr w:type="gramEnd"/>
      <w:r w:rsidRPr="002633EF">
        <w:rPr>
          <w:lang w:val="en-GB"/>
        </w:rPr>
        <w:t xml:space="preserve"> </w:t>
      </w:r>
      <w:proofErr w:type="spellStart"/>
      <w:r w:rsidRPr="002633EF">
        <w:rPr>
          <w:lang w:val="en-GB"/>
        </w:rPr>
        <w:t>str</w:t>
      </w:r>
      <w:proofErr w:type="spellEnd"/>
    </w:p>
    <w:p w14:paraId="44DB3B28" w14:textId="77777777" w:rsidR="002633EF" w:rsidRPr="002633EF" w:rsidRDefault="002633EF" w:rsidP="002633EF">
      <w:pPr>
        <w:pStyle w:val="CodePACKT"/>
        <w:rPr>
          <w:lang w:val="en-GB"/>
        </w:rPr>
      </w:pPr>
      <w:r w:rsidRPr="002633EF">
        <w:rPr>
          <w:lang w:val="en-GB"/>
        </w:rPr>
        <w:t xml:space="preserve">         (</w:t>
      </w:r>
      <w:proofErr w:type="gramStart"/>
      <w:r w:rsidRPr="002633EF">
        <w:rPr>
          <w:lang w:val="en-GB"/>
        </w:rPr>
        <w:t>for</w:t>
      </w:r>
      <w:proofErr w:type="gramEnd"/>
      <w:r w:rsidRPr="002633EF">
        <w:rPr>
          <w:lang w:val="en-GB"/>
        </w:rPr>
        <w:t xml:space="preserve"> [p (reverse q)]</w:t>
      </w:r>
    </w:p>
    <w:p w14:paraId="2979346A" w14:textId="77777777" w:rsidR="00CE698C" w:rsidRDefault="002633EF" w:rsidP="002633EF">
      <w:pPr>
        <w:pStyle w:val="CodePACKT"/>
        <w:rPr>
          <w:lang w:val="en-GB"/>
        </w:rPr>
      </w:pPr>
      <w:r w:rsidRPr="002633EF">
        <w:rPr>
          <w:lang w:val="en-GB"/>
        </w:rPr>
        <w:t xml:space="preserve">           (</w:t>
      </w:r>
      <w:proofErr w:type="spellStart"/>
      <w:r w:rsidRPr="002633EF">
        <w:rPr>
          <w:lang w:val="en-GB"/>
        </w:rPr>
        <w:t>str</w:t>
      </w:r>
      <w:proofErr w:type="spellEnd"/>
      <w:r w:rsidRPr="002633EF">
        <w:rPr>
          <w:lang w:val="en-GB"/>
        </w:rPr>
        <w:t xml:space="preserve"> "&lt;div class='</w:t>
      </w:r>
      <w:proofErr w:type="spellStart"/>
      <w:r w:rsidRPr="002633EF">
        <w:rPr>
          <w:lang w:val="en-GB"/>
        </w:rPr>
        <w:t>proc</w:t>
      </w:r>
      <w:proofErr w:type="spellEnd"/>
      <w:r w:rsidRPr="002633EF">
        <w:rPr>
          <w:lang w:val="en-GB"/>
        </w:rPr>
        <w:t xml:space="preserve">-" p "'&gt;Process </w:t>
      </w:r>
      <w:proofErr w:type="gramStart"/>
      <w:r w:rsidRPr="002633EF">
        <w:rPr>
          <w:lang w:val="en-GB"/>
        </w:rPr>
        <w:t>" p</w:t>
      </w:r>
      <w:proofErr w:type="gramEnd"/>
      <w:r w:rsidRPr="002633EF">
        <w:rPr>
          <w:lang w:val="en-GB"/>
        </w:rPr>
        <w:t xml:space="preserve"> "&lt;/div&gt;"))))</w:t>
      </w:r>
    </w:p>
    <w:p w14:paraId="29DC99E8" w14:textId="77777777" w:rsidR="00EF3D37" w:rsidRDefault="00EF3D37" w:rsidP="00CE698C">
      <w:pPr>
        <w:pStyle w:val="CodePACKT"/>
        <w:rPr>
          <w:lang w:val="en-GB"/>
        </w:rPr>
      </w:pPr>
    </w:p>
    <w:p w14:paraId="0F091321" w14:textId="77777777" w:rsidR="00CE698C" w:rsidRPr="00CE698C" w:rsidRDefault="00CE698C" w:rsidP="00CE698C">
      <w:pPr>
        <w:pStyle w:val="CodePACKT"/>
        <w:rPr>
          <w:lang w:val="en-GB"/>
        </w:rPr>
      </w:pPr>
      <w:r w:rsidRPr="00CE698C">
        <w:rPr>
          <w:lang w:val="en-GB"/>
        </w:rPr>
        <w:t>(</w:t>
      </w:r>
      <w:proofErr w:type="spellStart"/>
      <w:proofErr w:type="gramStart"/>
      <w:r w:rsidRPr="00CE698C">
        <w:rPr>
          <w:lang w:val="en-GB"/>
        </w:rPr>
        <w:t>defn</w:t>
      </w:r>
      <w:proofErr w:type="spellEnd"/>
      <w:proofErr w:type="gramEnd"/>
      <w:r w:rsidRPr="00CE698C">
        <w:rPr>
          <w:lang w:val="en-GB"/>
        </w:rPr>
        <w:t xml:space="preserve"> start-process [v t]</w:t>
      </w:r>
    </w:p>
    <w:p w14:paraId="6A2F9527"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let</w:t>
      </w:r>
      <w:proofErr w:type="gramEnd"/>
      <w:r w:rsidRPr="00CE698C">
        <w:rPr>
          <w:lang w:val="en-GB"/>
        </w:rPr>
        <w:t xml:space="preserve"> [c (a/</w:t>
      </w:r>
      <w:proofErr w:type="spellStart"/>
      <w:r w:rsidRPr="00CE698C">
        <w:rPr>
          <w:lang w:val="en-GB"/>
        </w:rPr>
        <w:t>chan</w:t>
      </w:r>
      <w:proofErr w:type="spellEnd"/>
      <w:r w:rsidRPr="00CE698C">
        <w:rPr>
          <w:lang w:val="en-GB"/>
        </w:rPr>
        <w:t>)]</w:t>
      </w:r>
    </w:p>
    <w:p w14:paraId="3E79F3E7"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go</w:t>
      </w:r>
      <w:proofErr w:type="gramEnd"/>
      <w:r w:rsidRPr="00CE698C">
        <w:rPr>
          <w:lang w:val="en-GB"/>
        </w:rPr>
        <w:t xml:space="preserve"> (while true</w:t>
      </w:r>
    </w:p>
    <w:p w14:paraId="678EAC9F"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a</w:t>
      </w:r>
      <w:proofErr w:type="gramEnd"/>
      <w:r w:rsidRPr="00CE698C">
        <w:rPr>
          <w:lang w:val="en-GB"/>
        </w:rPr>
        <w:t>/&lt;! (</w:t>
      </w:r>
      <w:proofErr w:type="gramStart"/>
      <w:r w:rsidRPr="00CE698C">
        <w:rPr>
          <w:lang w:val="en-GB"/>
        </w:rPr>
        <w:t>a/timeout</w:t>
      </w:r>
      <w:proofErr w:type="gramEnd"/>
      <w:r w:rsidRPr="00CE698C">
        <w:rPr>
          <w:lang w:val="en-GB"/>
        </w:rPr>
        <w:t xml:space="preserve"> t))</w:t>
      </w:r>
    </w:p>
    <w:p w14:paraId="67814971" w14:textId="77777777" w:rsidR="00CE698C" w:rsidRPr="00CE698C" w:rsidRDefault="00CE698C" w:rsidP="00CE698C">
      <w:pPr>
        <w:pStyle w:val="CodePACKT"/>
        <w:rPr>
          <w:lang w:val="en-GB"/>
        </w:rPr>
      </w:pPr>
      <w:r w:rsidRPr="00CE698C">
        <w:rPr>
          <w:lang w:val="en-GB"/>
        </w:rPr>
        <w:t xml:space="preserve">          (a/&gt;! c v)))</w:t>
      </w:r>
    </w:p>
    <w:p w14:paraId="65EB73A7" w14:textId="77777777" w:rsidR="00CE698C" w:rsidRPr="00CE698C" w:rsidRDefault="00CE698C" w:rsidP="00CE698C">
      <w:pPr>
        <w:pStyle w:val="CodePACKT"/>
        <w:rPr>
          <w:lang w:val="en-GB"/>
        </w:rPr>
      </w:pPr>
      <w:r w:rsidRPr="00CE698C">
        <w:rPr>
          <w:lang w:val="en-GB"/>
        </w:rPr>
        <w:t xml:space="preserve">    c))</w:t>
      </w:r>
    </w:p>
    <w:p w14:paraId="14C0B453" w14:textId="77777777" w:rsidR="00CE698C" w:rsidRPr="00CE698C" w:rsidRDefault="00CE698C" w:rsidP="00CE698C">
      <w:pPr>
        <w:pStyle w:val="CodePACKT"/>
        <w:rPr>
          <w:lang w:val="en-GB"/>
        </w:rPr>
      </w:pPr>
    </w:p>
    <w:p w14:paraId="3FD281C9" w14:textId="77777777" w:rsidR="00CE698C" w:rsidRPr="00CE698C" w:rsidRDefault="00CE698C" w:rsidP="00CE698C">
      <w:pPr>
        <w:pStyle w:val="CodePACKT"/>
        <w:rPr>
          <w:lang w:val="en-GB"/>
        </w:rPr>
      </w:pPr>
      <w:r w:rsidRPr="00CE698C">
        <w:rPr>
          <w:lang w:val="en-GB"/>
        </w:rPr>
        <w:t>(</w:t>
      </w:r>
      <w:proofErr w:type="gramStart"/>
      <w:r w:rsidRPr="00CE698C">
        <w:rPr>
          <w:lang w:val="en-GB"/>
        </w:rPr>
        <w:t>let</w:t>
      </w:r>
      <w:proofErr w:type="gramEnd"/>
      <w:r w:rsidRPr="00CE698C">
        <w:rPr>
          <w:lang w:val="en-GB"/>
        </w:rPr>
        <w:t xml:space="preserve"> [out (by-id "</w:t>
      </w:r>
      <w:r w:rsidR="00804D1E" w:rsidRPr="00804D1E">
        <w:rPr>
          <w:lang w:val="en-GB"/>
        </w:rPr>
        <w:t>ex-9-11-out</w:t>
      </w:r>
      <w:r w:rsidRPr="00CE698C">
        <w:rPr>
          <w:lang w:val="en-GB"/>
        </w:rPr>
        <w:t>")</w:t>
      </w:r>
    </w:p>
    <w:p w14:paraId="09C9C740" w14:textId="77777777" w:rsidR="00CE698C" w:rsidRPr="00CE698C" w:rsidRDefault="00CE698C" w:rsidP="00CE698C">
      <w:pPr>
        <w:pStyle w:val="CodePACKT"/>
        <w:rPr>
          <w:lang w:val="en-GB"/>
        </w:rPr>
      </w:pPr>
      <w:r w:rsidRPr="00CE698C">
        <w:rPr>
          <w:lang w:val="en-GB"/>
        </w:rPr>
        <w:t xml:space="preserve">      </w:t>
      </w:r>
      <w:proofErr w:type="spellStart"/>
      <w:r w:rsidRPr="00CE698C">
        <w:rPr>
          <w:lang w:val="en-GB"/>
        </w:rPr>
        <w:t>c1</w:t>
      </w:r>
      <w:proofErr w:type="spellEnd"/>
      <w:r w:rsidRPr="00CE698C">
        <w:rPr>
          <w:lang w:val="en-GB"/>
        </w:rPr>
        <w:t xml:space="preserve"> (start-process 1 250)</w:t>
      </w:r>
    </w:p>
    <w:p w14:paraId="1CEDA3D1" w14:textId="77777777" w:rsidR="00CE698C" w:rsidRPr="00CE698C" w:rsidRDefault="00CE698C" w:rsidP="00CE698C">
      <w:pPr>
        <w:pStyle w:val="CodePACKT"/>
        <w:rPr>
          <w:lang w:val="en-GB"/>
        </w:rPr>
      </w:pPr>
      <w:r w:rsidRPr="00CE698C">
        <w:rPr>
          <w:lang w:val="en-GB"/>
        </w:rPr>
        <w:t xml:space="preserve">      </w:t>
      </w:r>
      <w:proofErr w:type="spellStart"/>
      <w:r w:rsidRPr="00CE698C">
        <w:rPr>
          <w:lang w:val="en-GB"/>
        </w:rPr>
        <w:t>c2</w:t>
      </w:r>
      <w:proofErr w:type="spellEnd"/>
      <w:r w:rsidRPr="00CE698C">
        <w:rPr>
          <w:lang w:val="en-GB"/>
        </w:rPr>
        <w:t xml:space="preserve"> (start-process 2 1000)</w:t>
      </w:r>
    </w:p>
    <w:p w14:paraId="63B239ED" w14:textId="77777777" w:rsidR="00CE698C" w:rsidRPr="00CE698C" w:rsidRDefault="00CE698C" w:rsidP="00CE698C">
      <w:pPr>
        <w:pStyle w:val="CodePACKT"/>
        <w:rPr>
          <w:lang w:val="en-GB"/>
        </w:rPr>
      </w:pPr>
      <w:r w:rsidRPr="00CE698C">
        <w:rPr>
          <w:lang w:val="en-GB"/>
        </w:rPr>
        <w:t xml:space="preserve">      </w:t>
      </w:r>
      <w:proofErr w:type="spellStart"/>
      <w:r w:rsidRPr="00CE698C">
        <w:rPr>
          <w:lang w:val="en-GB"/>
        </w:rPr>
        <w:t>c3</w:t>
      </w:r>
      <w:proofErr w:type="spellEnd"/>
      <w:r w:rsidRPr="00CE698C">
        <w:rPr>
          <w:lang w:val="en-GB"/>
        </w:rPr>
        <w:t xml:space="preserve"> (start-process 3 1500)</w:t>
      </w:r>
    </w:p>
    <w:p w14:paraId="4765315C"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c</w:t>
      </w:r>
      <w:proofErr w:type="gramEnd"/>
      <w:r w:rsidRPr="00CE698C">
        <w:rPr>
          <w:lang w:val="en-GB"/>
        </w:rPr>
        <w:t xml:space="preserve"> (a/merge [</w:t>
      </w:r>
      <w:proofErr w:type="spellStart"/>
      <w:r w:rsidRPr="00CE698C">
        <w:rPr>
          <w:lang w:val="en-GB"/>
        </w:rPr>
        <w:t>c1</w:t>
      </w:r>
      <w:proofErr w:type="spellEnd"/>
      <w:r w:rsidRPr="00CE698C">
        <w:rPr>
          <w:lang w:val="en-GB"/>
        </w:rPr>
        <w:t xml:space="preserve"> </w:t>
      </w:r>
      <w:proofErr w:type="spellStart"/>
      <w:r w:rsidRPr="00CE698C">
        <w:rPr>
          <w:lang w:val="en-GB"/>
        </w:rPr>
        <w:t>c2</w:t>
      </w:r>
      <w:proofErr w:type="spellEnd"/>
      <w:r w:rsidRPr="00CE698C">
        <w:rPr>
          <w:lang w:val="en-GB"/>
        </w:rPr>
        <w:t xml:space="preserve"> </w:t>
      </w:r>
      <w:proofErr w:type="spellStart"/>
      <w:r w:rsidRPr="00CE698C">
        <w:rPr>
          <w:lang w:val="en-GB"/>
        </w:rPr>
        <w:t>c3</w:t>
      </w:r>
      <w:proofErr w:type="spellEnd"/>
      <w:r w:rsidRPr="00CE698C">
        <w:rPr>
          <w:lang w:val="en-GB"/>
        </w:rPr>
        <w:t>])</w:t>
      </w:r>
    </w:p>
    <w:p w14:paraId="10235E5B" w14:textId="77777777" w:rsidR="00CE698C" w:rsidRPr="00CE698C" w:rsidRDefault="00CE698C" w:rsidP="00CE698C">
      <w:pPr>
        <w:pStyle w:val="CodePACKT"/>
        <w:rPr>
          <w:lang w:val="en-GB"/>
        </w:rPr>
      </w:pPr>
      <w:r w:rsidRPr="00CE698C">
        <w:rPr>
          <w:lang w:val="en-GB"/>
        </w:rPr>
        <w:t xml:space="preserve">      </w:t>
      </w:r>
      <w:proofErr w:type="spellStart"/>
      <w:proofErr w:type="gramStart"/>
      <w:r w:rsidRPr="00CE698C">
        <w:rPr>
          <w:lang w:val="en-GB"/>
        </w:rPr>
        <w:t>firstn</w:t>
      </w:r>
      <w:proofErr w:type="spellEnd"/>
      <w:proofErr w:type="gramEnd"/>
      <w:r w:rsidRPr="00CE698C">
        <w:rPr>
          <w:lang w:val="en-GB"/>
        </w:rPr>
        <w:t xml:space="preserve"> (</w:t>
      </w:r>
      <w:proofErr w:type="spellStart"/>
      <w:r w:rsidRPr="00CE698C">
        <w:rPr>
          <w:lang w:val="en-GB"/>
        </w:rPr>
        <w:t>fn</w:t>
      </w:r>
      <w:proofErr w:type="spellEnd"/>
      <w:r w:rsidRPr="00CE698C">
        <w:rPr>
          <w:lang w:val="en-GB"/>
        </w:rPr>
        <w:t xml:space="preserve"> [v n]</w:t>
      </w:r>
    </w:p>
    <w:p w14:paraId="37E78AEC"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if</w:t>
      </w:r>
      <w:proofErr w:type="gramEnd"/>
      <w:r w:rsidRPr="00CE698C">
        <w:rPr>
          <w:lang w:val="en-GB"/>
        </w:rPr>
        <w:t xml:space="preserve"> (&lt;= (count v) n)</w:t>
      </w:r>
    </w:p>
    <w:p w14:paraId="48C94C9C"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v</w:t>
      </w:r>
      <w:proofErr w:type="gramEnd"/>
    </w:p>
    <w:p w14:paraId="6D8CE472" w14:textId="77777777" w:rsidR="00CE698C" w:rsidRPr="00CE698C" w:rsidRDefault="00CE698C" w:rsidP="00CE698C">
      <w:pPr>
        <w:pStyle w:val="CodePACKT"/>
        <w:rPr>
          <w:lang w:val="en-GB"/>
        </w:rPr>
      </w:pPr>
      <w:r w:rsidRPr="00CE698C">
        <w:rPr>
          <w:lang w:val="en-GB"/>
        </w:rPr>
        <w:t xml:space="preserve">                 (</w:t>
      </w:r>
      <w:proofErr w:type="spellStart"/>
      <w:r w:rsidRPr="00CE698C">
        <w:rPr>
          <w:lang w:val="en-GB"/>
        </w:rPr>
        <w:t>subvec</w:t>
      </w:r>
      <w:proofErr w:type="spellEnd"/>
      <w:r w:rsidRPr="00CE698C">
        <w:rPr>
          <w:lang w:val="en-GB"/>
        </w:rPr>
        <w:t xml:space="preserve"> v (- (count v) n))))]</w:t>
      </w:r>
    </w:p>
    <w:p w14:paraId="5124D935"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go-loop</w:t>
      </w:r>
      <w:proofErr w:type="gramEnd"/>
      <w:r w:rsidRPr="00CE698C">
        <w:rPr>
          <w:lang w:val="en-GB"/>
        </w:rPr>
        <w:t xml:space="preserve"> [q []]</w:t>
      </w:r>
    </w:p>
    <w:p w14:paraId="0DADA065"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set-html</w:t>
      </w:r>
      <w:proofErr w:type="gramEnd"/>
      <w:r w:rsidRPr="00CE698C">
        <w:rPr>
          <w:lang w:val="en-GB"/>
        </w:rPr>
        <w:t>! out (render-div q))</w:t>
      </w:r>
    </w:p>
    <w:p w14:paraId="58EF09DF" w14:textId="77777777" w:rsidR="00CE698C" w:rsidRPr="00CE698C" w:rsidRDefault="00CE698C" w:rsidP="00CE698C">
      <w:pPr>
        <w:pStyle w:val="CodePACKT"/>
        <w:rPr>
          <w:lang w:val="en-GB"/>
        </w:rPr>
      </w:pPr>
      <w:r w:rsidRPr="00CE698C">
        <w:rPr>
          <w:lang w:val="en-GB"/>
        </w:rPr>
        <w:t xml:space="preserve">    (</w:t>
      </w:r>
      <w:proofErr w:type="gramStart"/>
      <w:r w:rsidRPr="00CE698C">
        <w:rPr>
          <w:lang w:val="en-GB"/>
        </w:rPr>
        <w:t>recur</w:t>
      </w:r>
      <w:proofErr w:type="gramEnd"/>
      <w:r w:rsidRPr="00CE698C">
        <w:rPr>
          <w:lang w:val="en-GB"/>
        </w:rPr>
        <w:t xml:space="preserve"> (-&gt; (</w:t>
      </w:r>
      <w:proofErr w:type="spellStart"/>
      <w:r w:rsidRPr="00CE698C">
        <w:rPr>
          <w:lang w:val="en-GB"/>
        </w:rPr>
        <w:t>conj</w:t>
      </w:r>
      <w:proofErr w:type="spellEnd"/>
      <w:r w:rsidRPr="00CE698C">
        <w:rPr>
          <w:lang w:val="en-GB"/>
        </w:rPr>
        <w:t xml:space="preserve"> q (a/&lt;! c))</w:t>
      </w:r>
    </w:p>
    <w:p w14:paraId="655A9F47" w14:textId="77777777" w:rsidR="00CE698C" w:rsidRDefault="00CE698C" w:rsidP="00A63CD9">
      <w:pPr>
        <w:pStyle w:val="CodePACKT"/>
        <w:rPr>
          <w:lang w:val="en-GB"/>
        </w:rPr>
      </w:pPr>
      <w:r w:rsidRPr="00CE698C">
        <w:rPr>
          <w:lang w:val="en-GB"/>
        </w:rPr>
        <w:t xml:space="preserve">               (</w:t>
      </w:r>
      <w:proofErr w:type="spellStart"/>
      <w:proofErr w:type="gramStart"/>
      <w:r w:rsidRPr="00CE698C">
        <w:rPr>
          <w:lang w:val="en-GB"/>
        </w:rPr>
        <w:t>firstn</w:t>
      </w:r>
      <w:proofErr w:type="spellEnd"/>
      <w:proofErr w:type="gramEnd"/>
      <w:r w:rsidRPr="00CE698C">
        <w:rPr>
          <w:lang w:val="en-GB"/>
        </w:rPr>
        <w:t xml:space="preserve"> 10)))))</w:t>
      </w:r>
    </w:p>
    <w:p w14:paraId="609D5CE1" w14:textId="77777777" w:rsidR="00CA2BE2" w:rsidRDefault="00CA2BE2" w:rsidP="00C14DCF">
      <w:pPr>
        <w:pStyle w:val="NormalPACKT"/>
        <w:rPr>
          <w:lang w:val="en-GB"/>
        </w:rPr>
      </w:pPr>
    </w:p>
    <w:p w14:paraId="100107C5" w14:textId="77777777" w:rsidR="00646D08" w:rsidRDefault="00646D08" w:rsidP="00C14DCF">
      <w:pPr>
        <w:pStyle w:val="NormalPACKT"/>
        <w:rPr>
          <w:lang w:val="en-GB"/>
        </w:rPr>
      </w:pPr>
      <w:r>
        <w:rPr>
          <w:lang w:val="en-GB"/>
        </w:rPr>
        <w:t xml:space="preserve">The </w:t>
      </w:r>
      <w:r w:rsidRPr="00ED2145">
        <w:rPr>
          <w:rStyle w:val="CodeInTextPACKT"/>
        </w:rPr>
        <w:t>start-process</w:t>
      </w:r>
      <w:r>
        <w:rPr>
          <w:lang w:val="en-GB"/>
        </w:rPr>
        <w:t xml:space="preserve"> function shown above will create a process that periodically produces values using the go form, and returns a channel from which the values can be read. The </w:t>
      </w:r>
      <w:r w:rsidRPr="00ED2145">
        <w:rPr>
          <w:rStyle w:val="CodeInTextPACKT"/>
        </w:rPr>
        <w:t>render-div</w:t>
      </w:r>
      <w:r>
        <w:rPr>
          <w:lang w:val="en-GB"/>
        </w:rPr>
        <w:t xml:space="preserve"> function will create div tags for the values produced by the three tasks. </w:t>
      </w:r>
      <w:r w:rsidR="00D977BC">
        <w:rPr>
          <w:lang w:val="en-GB"/>
        </w:rPr>
        <w:t xml:space="preserve">Only the </w:t>
      </w:r>
      <w:r>
        <w:rPr>
          <w:lang w:val="en-GB"/>
        </w:rPr>
        <w:t xml:space="preserve">ten most recent values </w:t>
      </w:r>
      <w:r w:rsidR="002E5893">
        <w:rPr>
          <w:lang w:val="en-GB"/>
        </w:rPr>
        <w:t>will be shown</w:t>
      </w:r>
      <w:r w:rsidR="00525E06">
        <w:rPr>
          <w:lang w:val="en-GB"/>
        </w:rPr>
        <w:t>. This code will produce the following output.</w:t>
      </w:r>
    </w:p>
    <w:p w14:paraId="1293D6DA" w14:textId="77777777" w:rsidR="00123259" w:rsidRDefault="00123259" w:rsidP="00C14DCF">
      <w:pPr>
        <w:pStyle w:val="NormalPACKT"/>
        <w:rPr>
          <w:lang w:val="en-GB"/>
        </w:rPr>
      </w:pPr>
      <w:r>
        <w:rPr>
          <w:noProof/>
          <w:lang w:val="en-IN" w:eastAsia="en-IN"/>
        </w:rPr>
        <w:lastRenderedPageBreak/>
        <w:drawing>
          <wp:inline distT="0" distB="0" distL="0" distR="0" wp14:anchorId="14276C7F" wp14:editId="477A0DB7">
            <wp:extent cx="50292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05024_09_03.png"/>
                    <pic:cNvPicPr/>
                  </pic:nvPicPr>
                  <pic:blipFill>
                    <a:blip r:embed="rId11">
                      <a:extLst>
                        <a:ext uri="{28A0092B-C50C-407E-A947-70E740481C1C}">
                          <a14:useLocalDpi xmlns:a14="http://schemas.microsoft.com/office/drawing/2010/main" val="0"/>
                        </a:ext>
                      </a:extLst>
                    </a:blip>
                    <a:stretch>
                      <a:fillRect/>
                    </a:stretch>
                  </pic:blipFill>
                  <pic:spPr>
                    <a:xfrm>
                      <a:off x="0" y="0"/>
                      <a:ext cx="5029200" cy="1143000"/>
                    </a:xfrm>
                    <a:prstGeom prst="rect">
                      <a:avLst/>
                    </a:prstGeom>
                  </pic:spPr>
                </pic:pic>
              </a:graphicData>
            </a:graphic>
          </wp:inline>
        </w:drawing>
      </w:r>
    </w:p>
    <w:p w14:paraId="4CA62B35" w14:textId="77777777" w:rsidR="00123259" w:rsidRPr="00123259" w:rsidRDefault="00123259" w:rsidP="00123259">
      <w:pPr>
        <w:pStyle w:val="LayoutInformationPACKT"/>
      </w:pPr>
      <w:r>
        <w:t xml:space="preserve">Insert Image </w:t>
      </w:r>
      <w:proofErr w:type="spellStart"/>
      <w:r w:rsidRPr="00A72F27">
        <w:t>B05024_09_0</w:t>
      </w:r>
      <w:r>
        <w:t>3</w:t>
      </w:r>
      <w:r w:rsidRPr="00A72F27">
        <w:t>.png</w:t>
      </w:r>
      <w:proofErr w:type="spellEnd"/>
    </w:p>
    <w:p w14:paraId="1DD46B12" w14:textId="77777777" w:rsidR="00CE698C" w:rsidRDefault="0084660F" w:rsidP="00CE698C">
      <w:pPr>
        <w:pStyle w:val="NormalPACKT"/>
        <w:rPr>
          <w:lang w:val="en-GB"/>
        </w:rPr>
      </w:pPr>
      <w:r>
        <w:rPr>
          <w:lang w:val="en-GB"/>
        </w:rPr>
        <w:t xml:space="preserve">We could also implement the above example using </w:t>
      </w:r>
      <w:proofErr w:type="spellStart"/>
      <w:proofErr w:type="gramStart"/>
      <w:r>
        <w:rPr>
          <w:lang w:val="en-GB"/>
        </w:rPr>
        <w:t>FRP</w:t>
      </w:r>
      <w:proofErr w:type="spellEnd"/>
      <w:r>
        <w:rPr>
          <w:lang w:val="en-GB"/>
        </w:rPr>
        <w:t>,</w:t>
      </w:r>
      <w:proofErr w:type="gramEnd"/>
      <w:r>
        <w:rPr>
          <w:lang w:val="en-GB"/>
        </w:rPr>
        <w:t xml:space="preserve"> in which values produced each of the three tasks are event streams. The </w:t>
      </w:r>
      <w:r w:rsidRPr="005D0B46">
        <w:rPr>
          <w:rStyle w:val="CodeInTextPACKT"/>
        </w:rPr>
        <w:t>merge-all</w:t>
      </w:r>
      <w:r>
        <w:rPr>
          <w:lang w:val="en-GB"/>
        </w:rPr>
        <w:t xml:space="preserve"> function from the </w:t>
      </w:r>
      <w:proofErr w:type="spellStart"/>
      <w:r w:rsidRPr="005D0B46">
        <w:rPr>
          <w:rStyle w:val="CodeInTextPACKT"/>
        </w:rPr>
        <w:t>yolk.bacon</w:t>
      </w:r>
      <w:proofErr w:type="spellEnd"/>
      <w:r>
        <w:rPr>
          <w:lang w:val="en-GB"/>
        </w:rPr>
        <w:t xml:space="preserve"> namespace can be used to combine the event streams, and the </w:t>
      </w:r>
      <w:r w:rsidRPr="005D0B46">
        <w:rPr>
          <w:rStyle w:val="CodeInTextPACKT"/>
        </w:rPr>
        <w:t>sliding-window</w:t>
      </w:r>
      <w:r>
        <w:rPr>
          <w:lang w:val="en-GB"/>
        </w:rPr>
        <w:t xml:space="preserve"> function can obtain the ten most recent values produced by the resulting stream.</w:t>
      </w:r>
      <w:r w:rsidR="000D1968">
        <w:rPr>
          <w:lang w:val="en-GB"/>
        </w:rPr>
        <w:t xml:space="preserve"> The </w:t>
      </w:r>
      <w:r w:rsidR="000D1968" w:rsidRPr="000D1968">
        <w:rPr>
          <w:rStyle w:val="CodeInTextPACKT"/>
        </w:rPr>
        <w:t>render-div</w:t>
      </w:r>
      <w:r w:rsidR="000D1968">
        <w:rPr>
          <w:lang w:val="en-GB"/>
        </w:rPr>
        <w:t xml:space="preserve"> function from </w:t>
      </w:r>
      <w:r w:rsidR="000D1968" w:rsidRPr="00D70DDE">
        <w:rPr>
          <w:rStyle w:val="ItalicsPACKT"/>
        </w:rPr>
        <w:t>Example 9.11</w:t>
      </w:r>
      <w:r w:rsidR="000D1968">
        <w:rPr>
          <w:lang w:val="en-GB"/>
        </w:rPr>
        <w:t xml:space="preserve"> can be reused here to render the values.</w:t>
      </w:r>
      <w:r>
        <w:rPr>
          <w:lang w:val="en-GB"/>
        </w:rPr>
        <w:t xml:space="preserve"> This is implemented as shown in </w:t>
      </w:r>
      <w:r w:rsidRPr="005D0B46">
        <w:rPr>
          <w:rStyle w:val="ItalicsPACKT"/>
        </w:rPr>
        <w:t>Example 9.12</w:t>
      </w:r>
      <w:r>
        <w:rPr>
          <w:lang w:val="en-GB"/>
        </w:rPr>
        <w:t xml:space="preserve"> below</w:t>
      </w:r>
      <w:r w:rsidR="007F1D6A">
        <w:rPr>
          <w:lang w:val="en-GB"/>
        </w:rPr>
        <w:t xml:space="preserve">, and produces the same output as </w:t>
      </w:r>
      <w:r w:rsidR="007F1D6A" w:rsidRPr="007F1D6A">
        <w:rPr>
          <w:rStyle w:val="ItalicsPACKT"/>
        </w:rPr>
        <w:t>Example 9.11</w:t>
      </w:r>
      <w:r w:rsidR="007F1D6A">
        <w:rPr>
          <w:lang w:val="en-GB"/>
        </w:rPr>
        <w:t xml:space="preserve">. </w:t>
      </w:r>
    </w:p>
    <w:p w14:paraId="791C4AB5" w14:textId="77777777" w:rsidR="00AD311A" w:rsidRPr="00AD311A" w:rsidRDefault="00AD311A" w:rsidP="00CE698C">
      <w:pPr>
        <w:pStyle w:val="NormalPACKT"/>
        <w:rPr>
          <w:i/>
        </w:rPr>
      </w:pPr>
      <w:proofErr w:type="gramStart"/>
      <w:r w:rsidRPr="00DC3DFB">
        <w:rPr>
          <w:rStyle w:val="ItalicsPACKT"/>
        </w:rPr>
        <w:t>Example 9.</w:t>
      </w:r>
      <w:r>
        <w:rPr>
          <w:rStyle w:val="ItalicsPACKT"/>
        </w:rPr>
        <w:t>12</w:t>
      </w:r>
      <w:r w:rsidRPr="00DC3DFB">
        <w:rPr>
          <w:rStyle w:val="ItalicsPACKT"/>
        </w:rPr>
        <w:t>.</w:t>
      </w:r>
      <w:proofErr w:type="gramEnd"/>
      <w:r w:rsidRPr="00DC3DFB">
        <w:rPr>
          <w:rStyle w:val="ItalicsPACKT"/>
        </w:rPr>
        <w:t xml:space="preserve"> </w:t>
      </w:r>
      <w:r w:rsidR="0084660F">
        <w:rPr>
          <w:rStyle w:val="ItalicsPACKT"/>
        </w:rPr>
        <w:t xml:space="preserve">Three asynchronous tasks using </w:t>
      </w:r>
      <w:proofErr w:type="spellStart"/>
      <w:r w:rsidR="0084660F">
        <w:rPr>
          <w:rStyle w:val="ItalicsPACKT"/>
        </w:rPr>
        <w:t>FRP</w:t>
      </w:r>
      <w:proofErr w:type="spellEnd"/>
    </w:p>
    <w:p w14:paraId="4D6AF24C" w14:textId="77777777" w:rsidR="00500022" w:rsidRPr="00500022" w:rsidRDefault="00500022" w:rsidP="00500022">
      <w:pPr>
        <w:pStyle w:val="CodePACKT"/>
        <w:rPr>
          <w:lang w:val="en-GB"/>
        </w:rPr>
      </w:pPr>
      <w:r w:rsidRPr="00500022">
        <w:rPr>
          <w:lang w:val="en-GB"/>
        </w:rPr>
        <w:t>(</w:t>
      </w:r>
      <w:proofErr w:type="gramStart"/>
      <w:r w:rsidRPr="00500022">
        <w:rPr>
          <w:lang w:val="en-GB"/>
        </w:rPr>
        <w:t>let</w:t>
      </w:r>
      <w:proofErr w:type="gramEnd"/>
      <w:r w:rsidRPr="00500022">
        <w:rPr>
          <w:lang w:val="en-GB"/>
        </w:rPr>
        <w:t xml:space="preserve"> [out (by-id "ex</w:t>
      </w:r>
      <w:r w:rsidR="00DF1BB2">
        <w:rPr>
          <w:lang w:val="en-GB"/>
        </w:rPr>
        <w:t>-9-12</w:t>
      </w:r>
      <w:r w:rsidRPr="00500022">
        <w:rPr>
          <w:lang w:val="en-GB"/>
        </w:rPr>
        <w:t>-out")</w:t>
      </w:r>
    </w:p>
    <w:p w14:paraId="1ADE20DB"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events</w:t>
      </w:r>
      <w:proofErr w:type="gramEnd"/>
      <w:r w:rsidRPr="00500022">
        <w:rPr>
          <w:lang w:val="en-GB"/>
        </w:rPr>
        <w:t xml:space="preserve"> [(y/interval 250 1)</w:t>
      </w:r>
    </w:p>
    <w:p w14:paraId="569F43D4"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y/interval</w:t>
      </w:r>
      <w:proofErr w:type="gramEnd"/>
      <w:r w:rsidRPr="00500022">
        <w:rPr>
          <w:lang w:val="en-GB"/>
        </w:rPr>
        <w:t xml:space="preserve"> 1000 2)</w:t>
      </w:r>
    </w:p>
    <w:p w14:paraId="36FA06CA" w14:textId="77777777" w:rsidR="00500022" w:rsidRPr="00500022" w:rsidRDefault="00500022" w:rsidP="00500022">
      <w:pPr>
        <w:pStyle w:val="CodePACKT"/>
        <w:rPr>
          <w:lang w:val="en-GB"/>
        </w:rPr>
      </w:pPr>
      <w:r w:rsidRPr="00500022">
        <w:rPr>
          <w:lang w:val="en-GB"/>
        </w:rPr>
        <w:t xml:space="preserve">              (y/interval 1500 3)]]</w:t>
      </w:r>
    </w:p>
    <w:p w14:paraId="30E34701" w14:textId="77777777" w:rsidR="00500022" w:rsidRPr="00500022" w:rsidRDefault="00500022" w:rsidP="00500022">
      <w:pPr>
        <w:pStyle w:val="CodePACKT"/>
        <w:rPr>
          <w:lang w:val="en-GB"/>
        </w:rPr>
      </w:pPr>
      <w:r w:rsidRPr="00500022">
        <w:rPr>
          <w:lang w:val="en-GB"/>
        </w:rPr>
        <w:t xml:space="preserve">  (-&gt; </w:t>
      </w:r>
      <w:proofErr w:type="gramStart"/>
      <w:r w:rsidRPr="00500022">
        <w:rPr>
          <w:lang w:val="en-GB"/>
        </w:rPr>
        <w:t>events</w:t>
      </w:r>
      <w:proofErr w:type="gramEnd"/>
    </w:p>
    <w:p w14:paraId="1A27C01E"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y/merge-all</w:t>
      </w:r>
      <w:proofErr w:type="gramEnd"/>
    </w:p>
    <w:p w14:paraId="0201EEB5"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y/sliding-window</w:t>
      </w:r>
      <w:proofErr w:type="gramEnd"/>
      <w:r w:rsidRPr="00500022">
        <w:rPr>
          <w:lang w:val="en-GB"/>
        </w:rPr>
        <w:t xml:space="preserve"> 10)</w:t>
      </w:r>
    </w:p>
    <w:p w14:paraId="1F2F44E3" w14:textId="77777777" w:rsidR="00500022" w:rsidRPr="00500022" w:rsidRDefault="00500022" w:rsidP="00500022">
      <w:pPr>
        <w:pStyle w:val="CodePACKT"/>
        <w:rPr>
          <w:lang w:val="en-GB"/>
        </w:rPr>
      </w:pPr>
      <w:r w:rsidRPr="00500022">
        <w:rPr>
          <w:lang w:val="en-GB"/>
        </w:rPr>
        <w:t xml:space="preserve">      (</w:t>
      </w:r>
      <w:proofErr w:type="gramStart"/>
      <w:r w:rsidRPr="00500022">
        <w:rPr>
          <w:lang w:val="en-GB"/>
        </w:rPr>
        <w:t>y/on-value</w:t>
      </w:r>
      <w:proofErr w:type="gramEnd"/>
    </w:p>
    <w:p w14:paraId="7372759B" w14:textId="77777777" w:rsidR="00CE698C" w:rsidRDefault="00500022" w:rsidP="00500022">
      <w:pPr>
        <w:pStyle w:val="CodePACKT"/>
        <w:rPr>
          <w:lang w:val="en-GB"/>
        </w:rPr>
      </w:pPr>
      <w:r w:rsidRPr="00500022">
        <w:rPr>
          <w:lang w:val="en-GB"/>
        </w:rPr>
        <w:t xml:space="preserve">       </w:t>
      </w:r>
      <w:proofErr w:type="gramStart"/>
      <w:r w:rsidRPr="00500022">
        <w:rPr>
          <w:lang w:val="en-GB"/>
        </w:rPr>
        <w:t>#(</w:t>
      </w:r>
      <w:proofErr w:type="gramEnd"/>
      <w:r w:rsidRPr="00500022">
        <w:rPr>
          <w:lang w:val="en-GB"/>
        </w:rPr>
        <w:t>set-html! out (render-div %)))))</w:t>
      </w:r>
    </w:p>
    <w:p w14:paraId="0916B48C" w14:textId="77777777" w:rsidR="005F6D64" w:rsidRDefault="005F6D64" w:rsidP="00CE698C">
      <w:pPr>
        <w:pStyle w:val="NormalPACKT"/>
        <w:rPr>
          <w:lang w:val="en-GB"/>
        </w:rPr>
      </w:pPr>
    </w:p>
    <w:p w14:paraId="47190E70" w14:textId="77777777" w:rsidR="00140553" w:rsidRDefault="00140553" w:rsidP="00C14DCF">
      <w:pPr>
        <w:pStyle w:val="NormalPACKT"/>
        <w:rPr>
          <w:lang w:val="en-GB"/>
        </w:rPr>
      </w:pPr>
      <w:r>
        <w:rPr>
          <w:lang w:val="en-GB"/>
        </w:rPr>
        <w:t xml:space="preserve">Next, let’s try to capture mouse events from a particular </w:t>
      </w:r>
      <w:r w:rsidRPr="009357BE">
        <w:rPr>
          <w:rStyle w:val="CodeInTextPACKT"/>
        </w:rPr>
        <w:t>div</w:t>
      </w:r>
      <w:r>
        <w:rPr>
          <w:lang w:val="en-GB"/>
        </w:rPr>
        <w:t xml:space="preserve"> tag</w:t>
      </w:r>
      <w:r w:rsidR="00AB27D2">
        <w:rPr>
          <w:lang w:val="en-GB"/>
        </w:rPr>
        <w:t xml:space="preserve">, and display the page offset values of </w:t>
      </w:r>
      <w:r w:rsidR="000F5CED">
        <w:rPr>
          <w:lang w:val="en-GB"/>
        </w:rPr>
        <w:t>the</w:t>
      </w:r>
      <w:r w:rsidR="006B0AF5">
        <w:rPr>
          <w:lang w:val="en-GB"/>
        </w:rPr>
        <w:t xml:space="preserve"> locations of these events</w:t>
      </w:r>
      <w:r>
        <w:rPr>
          <w:lang w:val="en-GB"/>
        </w:rPr>
        <w:t xml:space="preserve">. We can do this with channels, but we would first need a function to convey events onto a channel. We can implement this using the </w:t>
      </w:r>
      <w:proofErr w:type="spellStart"/>
      <w:r w:rsidRPr="00EA44D7">
        <w:rPr>
          <w:rStyle w:val="CodeInTextPACKT"/>
        </w:rPr>
        <w:t>goog.events</w:t>
      </w:r>
      <w:proofErr w:type="spellEnd"/>
      <w:r w:rsidRPr="00EA44D7">
        <w:rPr>
          <w:rStyle w:val="CodeInTextPACKT"/>
        </w:rPr>
        <w:t>/listen</w:t>
      </w:r>
      <w:r>
        <w:rPr>
          <w:lang w:val="en-GB"/>
        </w:rPr>
        <w:t xml:space="preserve"> and </w:t>
      </w:r>
      <w:proofErr w:type="spellStart"/>
      <w:r w:rsidRPr="00EA44D7">
        <w:rPr>
          <w:rStyle w:val="CodeInTextPACKT"/>
        </w:rPr>
        <w:t>cljs.core.async</w:t>
      </w:r>
      <w:proofErr w:type="spellEnd"/>
      <w:r w:rsidRPr="00EA44D7">
        <w:rPr>
          <w:rStyle w:val="CodeInTextPACKT"/>
        </w:rPr>
        <w:t>/put!</w:t>
      </w:r>
      <w:r>
        <w:rPr>
          <w:lang w:val="en-GB"/>
        </w:rPr>
        <w:t xml:space="preserve"> </w:t>
      </w:r>
      <w:proofErr w:type="gramStart"/>
      <w:r>
        <w:rPr>
          <w:lang w:val="en-GB"/>
        </w:rPr>
        <w:t>functions</w:t>
      </w:r>
      <w:proofErr w:type="gramEnd"/>
      <w:r>
        <w:rPr>
          <w:lang w:val="en-GB"/>
        </w:rPr>
        <w:t xml:space="preserve">, as shown in </w:t>
      </w:r>
      <w:r w:rsidRPr="00140553">
        <w:rPr>
          <w:rStyle w:val="ItalicsPACKT"/>
        </w:rPr>
        <w:t>Example 9.13</w:t>
      </w:r>
      <w:r>
        <w:rPr>
          <w:lang w:val="en-GB"/>
        </w:rPr>
        <w:t xml:space="preserve"> below. </w:t>
      </w:r>
    </w:p>
    <w:p w14:paraId="274BC5A4" w14:textId="77777777" w:rsidR="00AD311A" w:rsidRPr="00AD311A" w:rsidRDefault="00AD311A" w:rsidP="000A6BA5">
      <w:pPr>
        <w:pStyle w:val="NormalPACKT"/>
        <w:rPr>
          <w:i/>
        </w:rPr>
      </w:pPr>
      <w:proofErr w:type="gramStart"/>
      <w:r w:rsidRPr="00DC3DFB">
        <w:rPr>
          <w:rStyle w:val="ItalicsPACKT"/>
        </w:rPr>
        <w:t>Example 9.</w:t>
      </w:r>
      <w:r>
        <w:rPr>
          <w:rStyle w:val="ItalicsPACKT"/>
        </w:rPr>
        <w:t>13</w:t>
      </w:r>
      <w:r w:rsidRPr="00DC3DFB">
        <w:rPr>
          <w:rStyle w:val="ItalicsPACKT"/>
        </w:rPr>
        <w:t>.</w:t>
      </w:r>
      <w:proofErr w:type="gramEnd"/>
      <w:r w:rsidRPr="00DC3DFB">
        <w:rPr>
          <w:rStyle w:val="ItalicsPACKT"/>
        </w:rPr>
        <w:t xml:space="preserve"> </w:t>
      </w:r>
      <w:r w:rsidR="00140553">
        <w:rPr>
          <w:rStyle w:val="ItalicsPACKT"/>
        </w:rPr>
        <w:t>A function to convey events onto a channel</w:t>
      </w:r>
    </w:p>
    <w:p w14:paraId="20E9EE16" w14:textId="77777777" w:rsidR="00306D27" w:rsidRPr="00306D27" w:rsidRDefault="00306D27" w:rsidP="00306D27">
      <w:pPr>
        <w:pStyle w:val="CodePACKT"/>
        <w:rPr>
          <w:lang w:val="en-GB"/>
        </w:rPr>
      </w:pPr>
      <w:r w:rsidRPr="00306D27">
        <w:rPr>
          <w:lang w:val="en-GB"/>
        </w:rPr>
        <w:t>(</w:t>
      </w:r>
      <w:proofErr w:type="spellStart"/>
      <w:proofErr w:type="gramStart"/>
      <w:r w:rsidRPr="00306D27">
        <w:rPr>
          <w:lang w:val="en-GB"/>
        </w:rPr>
        <w:t>defn</w:t>
      </w:r>
      <w:proofErr w:type="spellEnd"/>
      <w:proofErr w:type="gramEnd"/>
      <w:r w:rsidRPr="00306D27">
        <w:rPr>
          <w:lang w:val="en-GB"/>
        </w:rPr>
        <w:t xml:space="preserve"> listen</w:t>
      </w:r>
    </w:p>
    <w:p w14:paraId="495F7CBC" w14:textId="77777777" w:rsidR="00306D27" w:rsidRPr="00306D27" w:rsidRDefault="00306D27" w:rsidP="00306D27">
      <w:pPr>
        <w:pStyle w:val="CodePACKT"/>
        <w:rPr>
          <w:lang w:val="en-GB"/>
        </w:rPr>
      </w:pPr>
      <w:r w:rsidRPr="00306D27">
        <w:rPr>
          <w:lang w:val="en-GB"/>
        </w:rPr>
        <w:t xml:space="preserve">  ([el type] (listen el type nil))</w:t>
      </w:r>
    </w:p>
    <w:p w14:paraId="6F4121B8" w14:textId="77777777" w:rsidR="00306D27" w:rsidRPr="00306D27" w:rsidRDefault="00306D27" w:rsidP="00306D27">
      <w:pPr>
        <w:pStyle w:val="CodePACKT"/>
        <w:rPr>
          <w:lang w:val="en-GB"/>
        </w:rPr>
      </w:pPr>
      <w:r w:rsidRPr="00306D27">
        <w:rPr>
          <w:lang w:val="en-GB"/>
        </w:rPr>
        <w:t xml:space="preserve">  ([el type f] (listen el type f (a/</w:t>
      </w:r>
      <w:proofErr w:type="spellStart"/>
      <w:r w:rsidRPr="00306D27">
        <w:rPr>
          <w:lang w:val="en-GB"/>
        </w:rPr>
        <w:t>chan</w:t>
      </w:r>
      <w:proofErr w:type="spellEnd"/>
      <w:r w:rsidRPr="00306D27">
        <w:rPr>
          <w:lang w:val="en-GB"/>
        </w:rPr>
        <w:t>)))</w:t>
      </w:r>
    </w:p>
    <w:p w14:paraId="30B77F7D" w14:textId="77777777" w:rsidR="00306D27" w:rsidRPr="00306D27" w:rsidRDefault="00306D27" w:rsidP="00306D27">
      <w:pPr>
        <w:pStyle w:val="CodePACKT"/>
        <w:rPr>
          <w:lang w:val="en-GB"/>
        </w:rPr>
      </w:pPr>
      <w:r w:rsidRPr="00306D27">
        <w:rPr>
          <w:lang w:val="en-GB"/>
        </w:rPr>
        <w:t xml:space="preserve">  ([</w:t>
      </w:r>
      <w:proofErr w:type="gramStart"/>
      <w:r w:rsidRPr="00306D27">
        <w:rPr>
          <w:lang w:val="en-GB"/>
        </w:rPr>
        <w:t>el</w:t>
      </w:r>
      <w:proofErr w:type="gramEnd"/>
      <w:r w:rsidRPr="00306D27">
        <w:rPr>
          <w:lang w:val="en-GB"/>
        </w:rPr>
        <w:t xml:space="preserve"> type f out]</w:t>
      </w:r>
    </w:p>
    <w:p w14:paraId="0AA2AAC4" w14:textId="77777777" w:rsidR="00306D27" w:rsidRPr="00306D27" w:rsidRDefault="00306D27" w:rsidP="00306D27">
      <w:pPr>
        <w:pStyle w:val="CodePACKT"/>
        <w:rPr>
          <w:lang w:val="en-GB"/>
        </w:rPr>
      </w:pPr>
      <w:r w:rsidRPr="00306D27">
        <w:rPr>
          <w:lang w:val="en-GB"/>
        </w:rPr>
        <w:t xml:space="preserve">   (</w:t>
      </w:r>
      <w:proofErr w:type="gramStart"/>
      <w:r w:rsidRPr="00306D27">
        <w:rPr>
          <w:lang w:val="en-GB"/>
        </w:rPr>
        <w:t>events/listen</w:t>
      </w:r>
      <w:proofErr w:type="gramEnd"/>
      <w:r w:rsidRPr="00306D27">
        <w:rPr>
          <w:lang w:val="en-GB"/>
        </w:rPr>
        <w:t xml:space="preserve"> el type</w:t>
      </w:r>
    </w:p>
    <w:p w14:paraId="1D7DD834" w14:textId="77777777" w:rsidR="00306D27" w:rsidRPr="00306D27" w:rsidRDefault="00306D27" w:rsidP="00306D27">
      <w:pPr>
        <w:pStyle w:val="CodePACKT"/>
        <w:rPr>
          <w:lang w:val="en-GB"/>
        </w:rPr>
      </w:pPr>
      <w:r w:rsidRPr="00306D27">
        <w:rPr>
          <w:lang w:val="en-GB"/>
        </w:rPr>
        <w:t xml:space="preserve">                  (</w:t>
      </w:r>
      <w:proofErr w:type="spellStart"/>
      <w:proofErr w:type="gramStart"/>
      <w:r w:rsidRPr="00306D27">
        <w:rPr>
          <w:lang w:val="en-GB"/>
        </w:rPr>
        <w:t>fn</w:t>
      </w:r>
      <w:proofErr w:type="spellEnd"/>
      <w:proofErr w:type="gramEnd"/>
      <w:r w:rsidRPr="00306D27">
        <w:rPr>
          <w:lang w:val="en-GB"/>
        </w:rPr>
        <w:t xml:space="preserve"> [e] (when f (f e)) (a/put! out e)))</w:t>
      </w:r>
    </w:p>
    <w:p w14:paraId="7FDC02CD" w14:textId="77777777" w:rsidR="000A6BA5" w:rsidRDefault="00306D27" w:rsidP="00306D27">
      <w:pPr>
        <w:pStyle w:val="CodePACKT"/>
        <w:rPr>
          <w:lang w:val="en-GB"/>
        </w:rPr>
      </w:pPr>
      <w:r w:rsidRPr="00306D27">
        <w:rPr>
          <w:lang w:val="en-GB"/>
        </w:rPr>
        <w:t xml:space="preserve">   </w:t>
      </w:r>
      <w:proofErr w:type="gramStart"/>
      <w:r w:rsidRPr="00306D27">
        <w:rPr>
          <w:lang w:val="en-GB"/>
        </w:rPr>
        <w:t>out</w:t>
      </w:r>
      <w:proofErr w:type="gramEnd"/>
      <w:r w:rsidRPr="00306D27">
        <w:rPr>
          <w:lang w:val="en-GB"/>
        </w:rPr>
        <w:t>))</w:t>
      </w:r>
    </w:p>
    <w:p w14:paraId="3664705A" w14:textId="77777777" w:rsidR="000A6BA5" w:rsidRDefault="000A6BA5" w:rsidP="000A6BA5">
      <w:pPr>
        <w:pStyle w:val="NormalPACKT"/>
        <w:rPr>
          <w:lang w:val="en-GB"/>
        </w:rPr>
      </w:pPr>
    </w:p>
    <w:p w14:paraId="46370C87" w14:textId="77777777" w:rsidR="00AB27D2" w:rsidRDefault="00AB27D2" w:rsidP="000A6BA5">
      <w:pPr>
        <w:pStyle w:val="NormalPACKT"/>
        <w:rPr>
          <w:lang w:val="en-GB"/>
        </w:rPr>
      </w:pPr>
      <w:r>
        <w:rPr>
          <w:lang w:val="en-GB"/>
        </w:rPr>
        <w:lastRenderedPageBreak/>
        <w:t xml:space="preserve">We can now use the listen function defined above to listen to the </w:t>
      </w:r>
      <w:proofErr w:type="spellStart"/>
      <w:r w:rsidRPr="004624E4">
        <w:rPr>
          <w:rStyle w:val="CodeInTextPACKT"/>
        </w:rPr>
        <w:t>goog.events.EventType.MOUSEMOVE</w:t>
      </w:r>
      <w:proofErr w:type="spellEnd"/>
      <w:r>
        <w:rPr>
          <w:lang w:val="en-GB"/>
        </w:rPr>
        <w:t xml:space="preserve"> event type from a particular </w:t>
      </w:r>
      <w:r w:rsidRPr="004624E4">
        <w:rPr>
          <w:rStyle w:val="CodeInTextPACKT"/>
        </w:rPr>
        <w:t>div</w:t>
      </w:r>
      <w:r>
        <w:rPr>
          <w:lang w:val="en-GB"/>
        </w:rPr>
        <w:t xml:space="preserve"> tag. The values will have to</w:t>
      </w:r>
      <w:r w:rsidR="00481B93">
        <w:rPr>
          <w:lang w:val="en-GB"/>
        </w:rPr>
        <w:t xml:space="preserve"> be converted to page offsets, and this can be done using the </w:t>
      </w:r>
      <w:proofErr w:type="spellStart"/>
      <w:r w:rsidR="00481B93" w:rsidRPr="007B1336">
        <w:rPr>
          <w:rStyle w:val="CodeInTextPACKT"/>
        </w:rPr>
        <w:t>getPageOffsetLeft</w:t>
      </w:r>
      <w:proofErr w:type="spellEnd"/>
      <w:r w:rsidR="00481B93">
        <w:rPr>
          <w:lang w:val="en-GB"/>
        </w:rPr>
        <w:t xml:space="preserve"> and </w:t>
      </w:r>
      <w:proofErr w:type="spellStart"/>
      <w:r w:rsidR="00481B93" w:rsidRPr="007B1336">
        <w:rPr>
          <w:rStyle w:val="CodeInTextPACKT"/>
        </w:rPr>
        <w:t>getPageOffsetTop</w:t>
      </w:r>
      <w:proofErr w:type="spellEnd"/>
      <w:r w:rsidR="00481B93">
        <w:rPr>
          <w:lang w:val="en-GB"/>
        </w:rPr>
        <w:t xml:space="preserve"> functions from the </w:t>
      </w:r>
      <w:proofErr w:type="spellStart"/>
      <w:r w:rsidR="00481B93" w:rsidRPr="007B1336">
        <w:rPr>
          <w:rStyle w:val="CodeInTextPACKT"/>
        </w:rPr>
        <w:t>goog.style</w:t>
      </w:r>
      <w:proofErr w:type="spellEnd"/>
      <w:r w:rsidR="00481B93">
        <w:rPr>
          <w:lang w:val="en-GB"/>
        </w:rPr>
        <w:t xml:space="preserve"> namespace. This implementation is described in </w:t>
      </w:r>
      <w:r w:rsidR="00481B93" w:rsidRPr="007B1336">
        <w:rPr>
          <w:rStyle w:val="ItalicsPACKT"/>
        </w:rPr>
        <w:t>Example 9.14</w:t>
      </w:r>
      <w:r w:rsidR="00481B93">
        <w:rPr>
          <w:lang w:val="en-GB"/>
        </w:rPr>
        <w:t xml:space="preserve"> below.</w:t>
      </w:r>
    </w:p>
    <w:p w14:paraId="48E87D18" w14:textId="77777777" w:rsidR="00AD311A" w:rsidRPr="00AD311A" w:rsidRDefault="00AD311A" w:rsidP="000A6BA5">
      <w:pPr>
        <w:pStyle w:val="NormalPACKT"/>
        <w:rPr>
          <w:i/>
        </w:rPr>
      </w:pPr>
      <w:proofErr w:type="gramStart"/>
      <w:r w:rsidRPr="00DC3DFB">
        <w:rPr>
          <w:rStyle w:val="ItalicsPACKT"/>
        </w:rPr>
        <w:t>Example 9.</w:t>
      </w:r>
      <w:r>
        <w:rPr>
          <w:rStyle w:val="ItalicsPACKT"/>
        </w:rPr>
        <w:t>14</w:t>
      </w:r>
      <w:r w:rsidRPr="00DC3DFB">
        <w:rPr>
          <w:rStyle w:val="ItalicsPACKT"/>
        </w:rPr>
        <w:t>.</w:t>
      </w:r>
      <w:proofErr w:type="gramEnd"/>
      <w:r w:rsidRPr="00DC3DFB">
        <w:rPr>
          <w:rStyle w:val="ItalicsPACKT"/>
        </w:rPr>
        <w:t xml:space="preserve"> </w:t>
      </w:r>
      <w:r w:rsidR="00094A62">
        <w:rPr>
          <w:rStyle w:val="ItalicsPACKT"/>
        </w:rPr>
        <w:t>M</w:t>
      </w:r>
      <w:r w:rsidR="00481B93">
        <w:rPr>
          <w:rStyle w:val="ItalicsPACKT"/>
        </w:rPr>
        <w:t>ouse events using channels</w:t>
      </w:r>
    </w:p>
    <w:p w14:paraId="1A13EAB2" w14:textId="77777777" w:rsidR="000A6BA5" w:rsidRPr="000A6BA5" w:rsidRDefault="000A6BA5" w:rsidP="000A6BA5">
      <w:pPr>
        <w:pStyle w:val="CodePACKT"/>
        <w:rPr>
          <w:lang w:val="en-GB"/>
        </w:rPr>
      </w:pPr>
      <w:r w:rsidRPr="000A6BA5">
        <w:rPr>
          <w:lang w:val="en-GB"/>
        </w:rPr>
        <w:t>(</w:t>
      </w:r>
      <w:proofErr w:type="spellStart"/>
      <w:proofErr w:type="gramStart"/>
      <w:r w:rsidRPr="000A6BA5">
        <w:rPr>
          <w:lang w:val="en-GB"/>
        </w:rPr>
        <w:t>defn</w:t>
      </w:r>
      <w:proofErr w:type="spellEnd"/>
      <w:proofErr w:type="gramEnd"/>
      <w:r w:rsidRPr="000A6BA5">
        <w:rPr>
          <w:lang w:val="en-GB"/>
        </w:rPr>
        <w:t xml:space="preserve"> offset [el]</w:t>
      </w:r>
    </w:p>
    <w:p w14:paraId="091F7480" w14:textId="77777777" w:rsidR="000A6BA5" w:rsidRPr="000A6BA5" w:rsidRDefault="000A6BA5" w:rsidP="000A6BA5">
      <w:pPr>
        <w:pStyle w:val="CodePACKT"/>
        <w:rPr>
          <w:lang w:val="en-GB"/>
        </w:rPr>
      </w:pPr>
      <w:r w:rsidRPr="000A6BA5">
        <w:rPr>
          <w:lang w:val="en-GB"/>
        </w:rPr>
        <w:t xml:space="preserve">  [(style/</w:t>
      </w:r>
      <w:proofErr w:type="spellStart"/>
      <w:r w:rsidRPr="000A6BA5">
        <w:rPr>
          <w:lang w:val="en-GB"/>
        </w:rPr>
        <w:t>getPageOffsetLeft</w:t>
      </w:r>
      <w:proofErr w:type="spellEnd"/>
      <w:r w:rsidRPr="000A6BA5">
        <w:rPr>
          <w:lang w:val="en-GB"/>
        </w:rPr>
        <w:t xml:space="preserve"> el) (style/</w:t>
      </w:r>
      <w:proofErr w:type="spellStart"/>
      <w:r w:rsidRPr="000A6BA5">
        <w:rPr>
          <w:lang w:val="en-GB"/>
        </w:rPr>
        <w:t>getPageOffsetTop</w:t>
      </w:r>
      <w:proofErr w:type="spellEnd"/>
      <w:r w:rsidRPr="000A6BA5">
        <w:rPr>
          <w:lang w:val="en-GB"/>
        </w:rPr>
        <w:t xml:space="preserve"> el)])</w:t>
      </w:r>
    </w:p>
    <w:p w14:paraId="16C51111" w14:textId="77777777" w:rsidR="000A6BA5" w:rsidRPr="000A6BA5" w:rsidRDefault="000A6BA5" w:rsidP="000A6BA5">
      <w:pPr>
        <w:pStyle w:val="CodePACKT"/>
        <w:rPr>
          <w:lang w:val="en-GB"/>
        </w:rPr>
      </w:pPr>
    </w:p>
    <w:p w14:paraId="212C865B" w14:textId="77777777" w:rsidR="006B1B27" w:rsidRPr="006B1B27" w:rsidRDefault="006B1B27" w:rsidP="006B1B27">
      <w:pPr>
        <w:pStyle w:val="CodePACKT"/>
        <w:rPr>
          <w:lang w:val="en-GB"/>
        </w:rPr>
      </w:pPr>
      <w:r w:rsidRPr="006B1B27">
        <w:rPr>
          <w:lang w:val="en-GB"/>
        </w:rPr>
        <w:t>(</w:t>
      </w:r>
      <w:proofErr w:type="gramStart"/>
      <w:r w:rsidRPr="006B1B27">
        <w:rPr>
          <w:lang w:val="en-GB"/>
        </w:rPr>
        <w:t>let</w:t>
      </w:r>
      <w:proofErr w:type="gramEnd"/>
      <w:r w:rsidRPr="006B1B27">
        <w:rPr>
          <w:lang w:val="en-GB"/>
        </w:rPr>
        <w:t xml:space="preserve"> [el (by-id "ex-9-14")</w:t>
      </w:r>
    </w:p>
    <w:p w14:paraId="442B07FB" w14:textId="77777777" w:rsidR="006B1B27" w:rsidRDefault="006B1B27" w:rsidP="006B1B27">
      <w:pPr>
        <w:pStyle w:val="CodePACKT"/>
        <w:rPr>
          <w:lang w:val="en-GB"/>
        </w:rPr>
      </w:pPr>
      <w:r w:rsidRPr="006B1B27">
        <w:rPr>
          <w:lang w:val="en-GB"/>
        </w:rPr>
        <w:t xml:space="preserve">      </w:t>
      </w:r>
      <w:proofErr w:type="gramStart"/>
      <w:r w:rsidRPr="006B1B27">
        <w:rPr>
          <w:lang w:val="en-GB"/>
        </w:rPr>
        <w:t>out</w:t>
      </w:r>
      <w:proofErr w:type="gramEnd"/>
      <w:r w:rsidRPr="006B1B27">
        <w:rPr>
          <w:lang w:val="en-GB"/>
        </w:rPr>
        <w:t xml:space="preserve"> (by-id "ex-9-14-out")</w:t>
      </w:r>
    </w:p>
    <w:p w14:paraId="41DE077E" w14:textId="77777777" w:rsidR="000A6BA5" w:rsidRPr="000A6BA5" w:rsidRDefault="000A6BA5" w:rsidP="006B1B27">
      <w:pPr>
        <w:pStyle w:val="CodePACKT"/>
        <w:rPr>
          <w:lang w:val="en-GB"/>
        </w:rPr>
      </w:pPr>
      <w:r w:rsidRPr="000A6BA5">
        <w:rPr>
          <w:lang w:val="en-GB"/>
        </w:rPr>
        <w:t xml:space="preserve">      </w:t>
      </w:r>
      <w:proofErr w:type="gramStart"/>
      <w:r w:rsidRPr="000A6BA5">
        <w:rPr>
          <w:lang w:val="en-GB"/>
        </w:rPr>
        <w:t>events-</w:t>
      </w:r>
      <w:proofErr w:type="spellStart"/>
      <w:r w:rsidRPr="000A6BA5">
        <w:rPr>
          <w:lang w:val="en-GB"/>
        </w:rPr>
        <w:t>chan</w:t>
      </w:r>
      <w:proofErr w:type="spellEnd"/>
      <w:proofErr w:type="gramEnd"/>
      <w:r w:rsidRPr="000A6BA5">
        <w:rPr>
          <w:lang w:val="en-GB"/>
        </w:rPr>
        <w:t xml:space="preserve"> (listen el </w:t>
      </w:r>
      <w:proofErr w:type="spellStart"/>
      <w:r w:rsidRPr="000A6BA5">
        <w:rPr>
          <w:lang w:val="en-GB"/>
        </w:rPr>
        <w:t>goog.events.EventType.MOUSEMOVE</w:t>
      </w:r>
      <w:proofErr w:type="spellEnd"/>
      <w:r w:rsidRPr="000A6BA5">
        <w:rPr>
          <w:lang w:val="en-GB"/>
        </w:rPr>
        <w:t>)</w:t>
      </w:r>
    </w:p>
    <w:p w14:paraId="7DD24868"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left</w:t>
      </w:r>
      <w:proofErr w:type="gramEnd"/>
      <w:r w:rsidRPr="000A6BA5">
        <w:rPr>
          <w:lang w:val="en-GB"/>
        </w:rPr>
        <w:t xml:space="preserve"> top] (</w:t>
      </w:r>
      <w:proofErr w:type="gramStart"/>
      <w:r w:rsidRPr="000A6BA5">
        <w:rPr>
          <w:lang w:val="en-GB"/>
        </w:rPr>
        <w:t>offset</w:t>
      </w:r>
      <w:proofErr w:type="gramEnd"/>
      <w:r w:rsidRPr="000A6BA5">
        <w:rPr>
          <w:lang w:val="en-GB"/>
        </w:rPr>
        <w:t xml:space="preserve"> el)</w:t>
      </w:r>
    </w:p>
    <w:p w14:paraId="0730C39B"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location</w:t>
      </w:r>
      <w:proofErr w:type="gramEnd"/>
      <w:r w:rsidRPr="000A6BA5">
        <w:rPr>
          <w:lang w:val="en-GB"/>
        </w:rPr>
        <w:t xml:space="preserve"> (</w:t>
      </w:r>
      <w:proofErr w:type="spellStart"/>
      <w:r w:rsidRPr="000A6BA5">
        <w:rPr>
          <w:lang w:val="en-GB"/>
        </w:rPr>
        <w:t>fn</w:t>
      </w:r>
      <w:proofErr w:type="spellEnd"/>
      <w:r w:rsidRPr="000A6BA5">
        <w:rPr>
          <w:lang w:val="en-GB"/>
        </w:rPr>
        <w:t xml:space="preserve"> [e]</w:t>
      </w:r>
    </w:p>
    <w:p w14:paraId="74CCD4AB"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:x</w:t>
      </w:r>
      <w:proofErr w:type="gramEnd"/>
      <w:r w:rsidRPr="000A6BA5">
        <w:rPr>
          <w:lang w:val="en-GB"/>
        </w:rPr>
        <w:t xml:space="preserve"> (+ (.-</w:t>
      </w:r>
      <w:proofErr w:type="spellStart"/>
      <w:r w:rsidRPr="000A6BA5">
        <w:rPr>
          <w:lang w:val="en-GB"/>
        </w:rPr>
        <w:t>offsetX</w:t>
      </w:r>
      <w:proofErr w:type="spellEnd"/>
      <w:r w:rsidRPr="000A6BA5">
        <w:rPr>
          <w:lang w:val="en-GB"/>
        </w:rPr>
        <w:t xml:space="preserve"> e) (</w:t>
      </w:r>
      <w:proofErr w:type="spellStart"/>
      <w:r w:rsidRPr="000A6BA5">
        <w:rPr>
          <w:lang w:val="en-GB"/>
        </w:rPr>
        <w:t>int</w:t>
      </w:r>
      <w:proofErr w:type="spellEnd"/>
      <w:r w:rsidRPr="000A6BA5">
        <w:rPr>
          <w:lang w:val="en-GB"/>
        </w:rPr>
        <w:t xml:space="preserve"> left))</w:t>
      </w:r>
    </w:p>
    <w:p w14:paraId="71078946"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w:t>
      </w:r>
      <w:proofErr w:type="gramEnd"/>
      <w:r w:rsidRPr="000A6BA5">
        <w:rPr>
          <w:lang w:val="en-GB"/>
        </w:rPr>
        <w:t xml:space="preserve"> (+ (.-</w:t>
      </w:r>
      <w:proofErr w:type="spellStart"/>
      <w:r w:rsidRPr="000A6BA5">
        <w:rPr>
          <w:lang w:val="en-GB"/>
        </w:rPr>
        <w:t>offsetY</w:t>
      </w:r>
      <w:proofErr w:type="spellEnd"/>
      <w:r w:rsidRPr="000A6BA5">
        <w:rPr>
          <w:lang w:val="en-GB"/>
        </w:rPr>
        <w:t xml:space="preserve"> e) (</w:t>
      </w:r>
      <w:proofErr w:type="spellStart"/>
      <w:r w:rsidRPr="000A6BA5">
        <w:rPr>
          <w:lang w:val="en-GB"/>
        </w:rPr>
        <w:t>int</w:t>
      </w:r>
      <w:proofErr w:type="spellEnd"/>
      <w:r w:rsidRPr="000A6BA5">
        <w:rPr>
          <w:lang w:val="en-GB"/>
        </w:rPr>
        <w:t xml:space="preserve"> top))})]</w:t>
      </w:r>
    </w:p>
    <w:p w14:paraId="492A24A9"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go-loop</w:t>
      </w:r>
      <w:proofErr w:type="gramEnd"/>
      <w:r w:rsidRPr="000A6BA5">
        <w:rPr>
          <w:lang w:val="en-GB"/>
        </w:rPr>
        <w:t xml:space="preserve"> []</w:t>
      </w:r>
    </w:p>
    <w:p w14:paraId="70CD4653"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if-let</w:t>
      </w:r>
      <w:proofErr w:type="gramEnd"/>
      <w:r w:rsidRPr="000A6BA5">
        <w:rPr>
          <w:lang w:val="en-GB"/>
        </w:rPr>
        <w:t xml:space="preserve"> [e (a/&lt;! events-</w:t>
      </w:r>
      <w:proofErr w:type="spellStart"/>
      <w:r w:rsidRPr="000A6BA5">
        <w:rPr>
          <w:lang w:val="en-GB"/>
        </w:rPr>
        <w:t>chan</w:t>
      </w:r>
      <w:proofErr w:type="spellEnd"/>
      <w:r w:rsidRPr="000A6BA5">
        <w:rPr>
          <w:lang w:val="en-GB"/>
        </w:rPr>
        <w:t>)]</w:t>
      </w:r>
    </w:p>
    <w:p w14:paraId="0E0FE3AE"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let</w:t>
      </w:r>
      <w:proofErr w:type="gramEnd"/>
      <w:r w:rsidRPr="000A6BA5">
        <w:rPr>
          <w:lang w:val="en-GB"/>
        </w:rPr>
        <w:t xml:space="preserve"> [</w:t>
      </w:r>
      <w:proofErr w:type="spellStart"/>
      <w:r w:rsidRPr="000A6BA5">
        <w:rPr>
          <w:lang w:val="en-GB"/>
        </w:rPr>
        <w:t>loc</w:t>
      </w:r>
      <w:proofErr w:type="spellEnd"/>
      <w:r w:rsidRPr="000A6BA5">
        <w:rPr>
          <w:lang w:val="en-GB"/>
        </w:rPr>
        <w:t xml:space="preserve"> (location e)]</w:t>
      </w:r>
    </w:p>
    <w:p w14:paraId="129E31B4"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set-html</w:t>
      </w:r>
      <w:proofErr w:type="gramEnd"/>
      <w:r w:rsidRPr="000A6BA5">
        <w:rPr>
          <w:lang w:val="en-GB"/>
        </w:rPr>
        <w:t>! out (</w:t>
      </w:r>
      <w:proofErr w:type="spellStart"/>
      <w:r w:rsidRPr="000A6BA5">
        <w:rPr>
          <w:lang w:val="en-GB"/>
        </w:rPr>
        <w:t>str</w:t>
      </w:r>
      <w:proofErr w:type="spellEnd"/>
      <w:r w:rsidRPr="000A6BA5">
        <w:rPr>
          <w:lang w:val="en-GB"/>
        </w:rPr>
        <w:t xml:space="preserve"> (:x </w:t>
      </w:r>
      <w:proofErr w:type="spellStart"/>
      <w:r w:rsidRPr="000A6BA5">
        <w:rPr>
          <w:lang w:val="en-GB"/>
        </w:rPr>
        <w:t>loc</w:t>
      </w:r>
      <w:proofErr w:type="spellEnd"/>
      <w:r w:rsidRPr="000A6BA5">
        <w:rPr>
          <w:lang w:val="en-GB"/>
        </w:rPr>
        <w:t xml:space="preserve">) ", " (:y </w:t>
      </w:r>
      <w:proofErr w:type="spellStart"/>
      <w:r w:rsidRPr="000A6BA5">
        <w:rPr>
          <w:lang w:val="en-GB"/>
        </w:rPr>
        <w:t>loc</w:t>
      </w:r>
      <w:proofErr w:type="spellEnd"/>
      <w:r w:rsidRPr="000A6BA5">
        <w:rPr>
          <w:lang w:val="en-GB"/>
        </w:rPr>
        <w:t>)))</w:t>
      </w:r>
    </w:p>
    <w:p w14:paraId="59E56F4D" w14:textId="77777777" w:rsidR="000A6BA5" w:rsidRDefault="000A6BA5" w:rsidP="000A6BA5">
      <w:pPr>
        <w:pStyle w:val="CodePACKT"/>
        <w:rPr>
          <w:lang w:val="en-GB"/>
        </w:rPr>
      </w:pPr>
      <w:r w:rsidRPr="000A6BA5">
        <w:rPr>
          <w:lang w:val="en-GB"/>
        </w:rPr>
        <w:t xml:space="preserve">        (</w:t>
      </w:r>
      <w:proofErr w:type="gramStart"/>
      <w:r w:rsidRPr="000A6BA5">
        <w:rPr>
          <w:lang w:val="en-GB"/>
        </w:rPr>
        <w:t>recur</w:t>
      </w:r>
      <w:proofErr w:type="gramEnd"/>
      <w:r w:rsidRPr="000A6BA5">
        <w:rPr>
          <w:lang w:val="en-GB"/>
        </w:rPr>
        <w:t>)))))</w:t>
      </w:r>
    </w:p>
    <w:p w14:paraId="51EBBD8E" w14:textId="77777777" w:rsidR="00FE07F8" w:rsidRDefault="00FE07F8" w:rsidP="000A6BA5">
      <w:pPr>
        <w:pStyle w:val="NormalPACKT"/>
        <w:rPr>
          <w:lang w:val="en-GB"/>
        </w:rPr>
      </w:pPr>
    </w:p>
    <w:p w14:paraId="5BD3CF98" w14:textId="77777777" w:rsidR="009D155D" w:rsidRDefault="009D155D" w:rsidP="000A6BA5">
      <w:pPr>
        <w:pStyle w:val="NormalPACKT"/>
        <w:rPr>
          <w:lang w:val="en-GB"/>
        </w:rPr>
      </w:pPr>
      <w:r>
        <w:rPr>
          <w:lang w:val="en-GB"/>
        </w:rPr>
        <w:t xml:space="preserve">We can also implement this using </w:t>
      </w:r>
      <w:r w:rsidRPr="00FD606E">
        <w:rPr>
          <w:rStyle w:val="CodeInTextPACKT"/>
        </w:rPr>
        <w:t>from-event-stream</w:t>
      </w:r>
      <w:r>
        <w:rPr>
          <w:lang w:val="en-GB"/>
        </w:rPr>
        <w:t xml:space="preserve"> and </w:t>
      </w:r>
      <w:r w:rsidRPr="00FD606E">
        <w:rPr>
          <w:rStyle w:val="CodeInTextPACKT"/>
        </w:rPr>
        <w:t>map</w:t>
      </w:r>
      <w:r>
        <w:rPr>
          <w:lang w:val="en-GB"/>
        </w:rPr>
        <w:t xml:space="preserve"> functions from the Yolk library. Interestingly, the events </w:t>
      </w:r>
      <w:r w:rsidR="00765A6D">
        <w:rPr>
          <w:lang w:val="en-GB"/>
        </w:rPr>
        <w:t xml:space="preserve">produced by the stream returned by the </w:t>
      </w:r>
      <w:r w:rsidR="00765A6D" w:rsidRPr="00FD606E">
        <w:rPr>
          <w:rStyle w:val="CodeInTextPACKT"/>
        </w:rPr>
        <w:t>from-event-target</w:t>
      </w:r>
      <w:r w:rsidR="00765A6D">
        <w:rPr>
          <w:lang w:val="en-GB"/>
        </w:rPr>
        <w:t xml:space="preserve"> function </w:t>
      </w:r>
      <w:r>
        <w:rPr>
          <w:lang w:val="en-GB"/>
        </w:rPr>
        <w:t xml:space="preserve">will have page offsets of the event stored as the </w:t>
      </w:r>
      <w:proofErr w:type="spellStart"/>
      <w:r w:rsidRPr="00FD606E">
        <w:rPr>
          <w:rStyle w:val="CodeInTextPACKT"/>
        </w:rPr>
        <w:t>pageX</w:t>
      </w:r>
      <w:proofErr w:type="spellEnd"/>
      <w:r>
        <w:rPr>
          <w:lang w:val="en-GB"/>
        </w:rPr>
        <w:t xml:space="preserve"> and </w:t>
      </w:r>
      <w:proofErr w:type="spellStart"/>
      <w:r w:rsidRPr="00FD606E">
        <w:rPr>
          <w:rStyle w:val="CodeInTextPACKT"/>
        </w:rPr>
        <w:t>pageY</w:t>
      </w:r>
      <w:proofErr w:type="spellEnd"/>
      <w:r>
        <w:rPr>
          <w:lang w:val="en-GB"/>
        </w:rPr>
        <w:t xml:space="preserve"> properties. This allows us to have a much simpler implementation, as shown in </w:t>
      </w:r>
      <w:r w:rsidRPr="00FD606E">
        <w:rPr>
          <w:rStyle w:val="ItalicsPACKT"/>
        </w:rPr>
        <w:t>Example 9.15</w:t>
      </w:r>
      <w:r>
        <w:rPr>
          <w:lang w:val="en-GB"/>
        </w:rPr>
        <w:t xml:space="preserve"> below.</w:t>
      </w:r>
    </w:p>
    <w:p w14:paraId="67CFE058" w14:textId="77777777" w:rsidR="00AD311A" w:rsidRPr="00AD311A" w:rsidRDefault="00AD311A" w:rsidP="000A6BA5">
      <w:pPr>
        <w:pStyle w:val="NormalPACKT"/>
        <w:rPr>
          <w:i/>
        </w:rPr>
      </w:pPr>
      <w:proofErr w:type="gramStart"/>
      <w:r w:rsidRPr="00DC3DFB">
        <w:rPr>
          <w:rStyle w:val="ItalicsPACKT"/>
        </w:rPr>
        <w:t>Example 9.</w:t>
      </w:r>
      <w:r>
        <w:rPr>
          <w:rStyle w:val="ItalicsPACKT"/>
        </w:rPr>
        <w:t>15</w:t>
      </w:r>
      <w:r w:rsidRPr="00DC3DFB">
        <w:rPr>
          <w:rStyle w:val="ItalicsPACKT"/>
        </w:rPr>
        <w:t>.</w:t>
      </w:r>
      <w:proofErr w:type="gramEnd"/>
      <w:r w:rsidRPr="00DC3DFB">
        <w:rPr>
          <w:rStyle w:val="ItalicsPACKT"/>
        </w:rPr>
        <w:t xml:space="preserve"> </w:t>
      </w:r>
      <w:r w:rsidR="00FD606E">
        <w:rPr>
          <w:rStyle w:val="ItalicsPACKT"/>
        </w:rPr>
        <w:t>Mouse event</w:t>
      </w:r>
      <w:r w:rsidR="00D644DD">
        <w:rPr>
          <w:rStyle w:val="ItalicsPACKT"/>
        </w:rPr>
        <w:t>s</w:t>
      </w:r>
      <w:r w:rsidR="00FD606E">
        <w:rPr>
          <w:rStyle w:val="ItalicsPACKT"/>
        </w:rPr>
        <w:t xml:space="preserve"> using </w:t>
      </w:r>
      <w:proofErr w:type="spellStart"/>
      <w:r w:rsidR="00FD606E">
        <w:rPr>
          <w:rStyle w:val="ItalicsPACKT"/>
        </w:rPr>
        <w:t>FRP</w:t>
      </w:r>
      <w:proofErr w:type="spellEnd"/>
    </w:p>
    <w:p w14:paraId="2CDE7FEA" w14:textId="77777777" w:rsidR="00732A44" w:rsidRPr="00732A44" w:rsidRDefault="00732A44" w:rsidP="00732A44">
      <w:pPr>
        <w:pStyle w:val="CodePACKT"/>
        <w:rPr>
          <w:lang w:val="en-GB"/>
        </w:rPr>
      </w:pPr>
      <w:r w:rsidRPr="00732A44">
        <w:rPr>
          <w:lang w:val="en-GB"/>
        </w:rPr>
        <w:t>(</w:t>
      </w:r>
      <w:proofErr w:type="gramStart"/>
      <w:r w:rsidRPr="00732A44">
        <w:rPr>
          <w:lang w:val="en-GB"/>
        </w:rPr>
        <w:t>let</w:t>
      </w:r>
      <w:proofErr w:type="gramEnd"/>
      <w:r w:rsidRPr="00732A44">
        <w:rPr>
          <w:lang w:val="en-GB"/>
        </w:rPr>
        <w:t xml:space="preserve"> [el (by-id "ex-9-15")</w:t>
      </w:r>
    </w:p>
    <w:p w14:paraId="6EDDF5B8" w14:textId="77777777" w:rsidR="000A6BA5" w:rsidRPr="000A6BA5" w:rsidRDefault="00732A44" w:rsidP="00732A44">
      <w:pPr>
        <w:pStyle w:val="CodePACKT"/>
        <w:rPr>
          <w:lang w:val="en-GB"/>
        </w:rPr>
      </w:pPr>
      <w:r w:rsidRPr="00732A44">
        <w:rPr>
          <w:lang w:val="en-GB"/>
        </w:rPr>
        <w:t xml:space="preserve">      </w:t>
      </w:r>
      <w:proofErr w:type="gramStart"/>
      <w:r w:rsidRPr="00732A44">
        <w:rPr>
          <w:lang w:val="en-GB"/>
        </w:rPr>
        <w:t>out</w:t>
      </w:r>
      <w:proofErr w:type="gramEnd"/>
      <w:r w:rsidRPr="00732A44">
        <w:rPr>
          <w:lang w:val="en-GB"/>
        </w:rPr>
        <w:t xml:space="preserve"> (by-id "ex-9-15-out")</w:t>
      </w:r>
    </w:p>
    <w:p w14:paraId="54287925"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events</w:t>
      </w:r>
      <w:proofErr w:type="gramEnd"/>
      <w:r w:rsidRPr="000A6BA5">
        <w:rPr>
          <w:lang w:val="en-GB"/>
        </w:rPr>
        <w:t xml:space="preserve"> (y/from-event-target el "</w:t>
      </w:r>
      <w:proofErr w:type="spellStart"/>
      <w:r w:rsidRPr="000A6BA5">
        <w:rPr>
          <w:lang w:val="en-GB"/>
        </w:rPr>
        <w:t>mousemove</w:t>
      </w:r>
      <w:proofErr w:type="spellEnd"/>
      <w:r w:rsidRPr="000A6BA5">
        <w:rPr>
          <w:lang w:val="en-GB"/>
        </w:rPr>
        <w:t>")]</w:t>
      </w:r>
    </w:p>
    <w:p w14:paraId="2FBC7076" w14:textId="77777777" w:rsidR="000A6BA5" w:rsidRPr="000A6BA5" w:rsidRDefault="000A6BA5" w:rsidP="000A6BA5">
      <w:pPr>
        <w:pStyle w:val="CodePACKT"/>
        <w:rPr>
          <w:lang w:val="en-GB"/>
        </w:rPr>
      </w:pPr>
      <w:r w:rsidRPr="000A6BA5">
        <w:rPr>
          <w:lang w:val="en-GB"/>
        </w:rPr>
        <w:t xml:space="preserve">  (-&gt; </w:t>
      </w:r>
      <w:proofErr w:type="gramStart"/>
      <w:r w:rsidRPr="000A6BA5">
        <w:rPr>
          <w:lang w:val="en-GB"/>
        </w:rPr>
        <w:t>events</w:t>
      </w:r>
      <w:proofErr w:type="gramEnd"/>
    </w:p>
    <w:p w14:paraId="6B33278C"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y/map</w:t>
      </w:r>
      <w:proofErr w:type="gramEnd"/>
      <w:r w:rsidRPr="000A6BA5">
        <w:rPr>
          <w:lang w:val="en-GB"/>
        </w:rPr>
        <w:t xml:space="preserve"> (</w:t>
      </w:r>
      <w:proofErr w:type="spellStart"/>
      <w:r w:rsidRPr="000A6BA5">
        <w:rPr>
          <w:lang w:val="en-GB"/>
        </w:rPr>
        <w:t>juxt</w:t>
      </w:r>
      <w:proofErr w:type="spellEnd"/>
      <w:r w:rsidRPr="000A6BA5">
        <w:rPr>
          <w:lang w:val="en-GB"/>
        </w:rPr>
        <w:t xml:space="preserve"> (</w:t>
      </w:r>
      <w:proofErr w:type="spellStart"/>
      <w:r w:rsidRPr="000A6BA5">
        <w:rPr>
          <w:lang w:val="en-GB"/>
        </w:rPr>
        <w:t>fn</w:t>
      </w:r>
      <w:proofErr w:type="spellEnd"/>
      <w:r w:rsidRPr="000A6BA5">
        <w:rPr>
          <w:lang w:val="en-GB"/>
        </w:rPr>
        <w:t xml:space="preserve"> [e] (.-</w:t>
      </w:r>
      <w:proofErr w:type="spellStart"/>
      <w:r w:rsidRPr="000A6BA5">
        <w:rPr>
          <w:lang w:val="en-GB"/>
        </w:rPr>
        <w:t>pageX</w:t>
      </w:r>
      <w:proofErr w:type="spellEnd"/>
      <w:r w:rsidRPr="000A6BA5">
        <w:rPr>
          <w:lang w:val="en-GB"/>
        </w:rPr>
        <w:t xml:space="preserve"> e))</w:t>
      </w:r>
    </w:p>
    <w:p w14:paraId="2481070B" w14:textId="77777777" w:rsidR="000A6BA5" w:rsidRPr="000A6BA5" w:rsidRDefault="000A6BA5" w:rsidP="000A6BA5">
      <w:pPr>
        <w:pStyle w:val="CodePACKT"/>
        <w:rPr>
          <w:lang w:val="en-GB"/>
        </w:rPr>
      </w:pPr>
      <w:r w:rsidRPr="000A6BA5">
        <w:rPr>
          <w:lang w:val="en-GB"/>
        </w:rPr>
        <w:t xml:space="preserve">                   (</w:t>
      </w:r>
      <w:proofErr w:type="spellStart"/>
      <w:proofErr w:type="gramStart"/>
      <w:r w:rsidRPr="000A6BA5">
        <w:rPr>
          <w:lang w:val="en-GB"/>
        </w:rPr>
        <w:t>fn</w:t>
      </w:r>
      <w:proofErr w:type="spellEnd"/>
      <w:proofErr w:type="gramEnd"/>
      <w:r w:rsidRPr="000A6BA5">
        <w:rPr>
          <w:lang w:val="en-GB"/>
        </w:rPr>
        <w:t xml:space="preserve"> [e] (.-</w:t>
      </w:r>
      <w:proofErr w:type="spellStart"/>
      <w:r w:rsidRPr="000A6BA5">
        <w:rPr>
          <w:lang w:val="en-GB"/>
        </w:rPr>
        <w:t>pageY</w:t>
      </w:r>
      <w:proofErr w:type="spellEnd"/>
      <w:r w:rsidRPr="000A6BA5">
        <w:rPr>
          <w:lang w:val="en-GB"/>
        </w:rPr>
        <w:t xml:space="preserve"> e))))</w:t>
      </w:r>
    </w:p>
    <w:p w14:paraId="04F7FB1B"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y/map</w:t>
      </w:r>
      <w:proofErr w:type="gramEnd"/>
      <w:r w:rsidRPr="000A6BA5">
        <w:rPr>
          <w:lang w:val="en-GB"/>
        </w:rPr>
        <w:t xml:space="preserve"> (</w:t>
      </w:r>
      <w:proofErr w:type="spellStart"/>
      <w:r w:rsidRPr="000A6BA5">
        <w:rPr>
          <w:lang w:val="en-GB"/>
        </w:rPr>
        <w:t>fn</w:t>
      </w:r>
      <w:proofErr w:type="spellEnd"/>
      <w:r w:rsidRPr="000A6BA5">
        <w:rPr>
          <w:lang w:val="en-GB"/>
        </w:rPr>
        <w:t xml:space="preserve"> [[x y]] (</w:t>
      </w:r>
      <w:proofErr w:type="spellStart"/>
      <w:r w:rsidRPr="000A6BA5">
        <w:rPr>
          <w:lang w:val="en-GB"/>
        </w:rPr>
        <w:t>str</w:t>
      </w:r>
      <w:proofErr w:type="spellEnd"/>
      <w:r w:rsidRPr="000A6BA5">
        <w:rPr>
          <w:lang w:val="en-GB"/>
        </w:rPr>
        <w:t xml:space="preserve"> x ", " y)))</w:t>
      </w:r>
    </w:p>
    <w:p w14:paraId="3868E093" w14:textId="77777777" w:rsidR="000A6BA5" w:rsidRPr="000A6BA5" w:rsidRDefault="000A6BA5" w:rsidP="000A6BA5">
      <w:pPr>
        <w:pStyle w:val="CodePACKT"/>
        <w:rPr>
          <w:lang w:val="en-GB"/>
        </w:rPr>
      </w:pPr>
      <w:r w:rsidRPr="000A6BA5">
        <w:rPr>
          <w:lang w:val="en-GB"/>
        </w:rPr>
        <w:t xml:space="preserve">      (</w:t>
      </w:r>
      <w:proofErr w:type="gramStart"/>
      <w:r w:rsidRPr="000A6BA5">
        <w:rPr>
          <w:lang w:val="en-GB"/>
        </w:rPr>
        <w:t>y/on-value</w:t>
      </w:r>
      <w:proofErr w:type="gramEnd"/>
    </w:p>
    <w:p w14:paraId="2A7C2FDC" w14:textId="77777777" w:rsidR="000A6BA5" w:rsidRDefault="000A6BA5" w:rsidP="000A6BA5">
      <w:pPr>
        <w:pStyle w:val="CodePACKT"/>
        <w:rPr>
          <w:lang w:val="en-GB"/>
        </w:rPr>
      </w:pPr>
      <w:r w:rsidRPr="000A6BA5">
        <w:rPr>
          <w:lang w:val="en-GB"/>
        </w:rPr>
        <w:t xml:space="preserve">       </w:t>
      </w:r>
      <w:proofErr w:type="gramStart"/>
      <w:r w:rsidRPr="000A6BA5">
        <w:rPr>
          <w:lang w:val="en-GB"/>
        </w:rPr>
        <w:t>#(</w:t>
      </w:r>
      <w:proofErr w:type="gramEnd"/>
      <w:r w:rsidRPr="000A6BA5">
        <w:rPr>
          <w:lang w:val="en-GB"/>
        </w:rPr>
        <w:t>set-html! out %))))</w:t>
      </w:r>
    </w:p>
    <w:p w14:paraId="7944D732" w14:textId="77777777" w:rsidR="005F57CE" w:rsidRDefault="005F57CE" w:rsidP="00C14DCF">
      <w:pPr>
        <w:pStyle w:val="NormalPACKT"/>
        <w:rPr>
          <w:lang w:val="en-GB"/>
        </w:rPr>
      </w:pPr>
    </w:p>
    <w:p w14:paraId="610095EB" w14:textId="77777777" w:rsidR="009A75F1" w:rsidRDefault="00BE55D6" w:rsidP="00C14DCF">
      <w:pPr>
        <w:pStyle w:val="NormalPACKT"/>
        <w:rPr>
          <w:lang w:val="en-GB"/>
        </w:rPr>
      </w:pPr>
      <w:r>
        <w:rPr>
          <w:lang w:val="en-GB"/>
        </w:rPr>
        <w:t xml:space="preserve">Both of the implementations shown in </w:t>
      </w:r>
      <w:r w:rsidRPr="00BE55D6">
        <w:rPr>
          <w:rStyle w:val="ItalicsPACKT"/>
        </w:rPr>
        <w:t>Example 9.14</w:t>
      </w:r>
      <w:r>
        <w:rPr>
          <w:lang w:val="en-GB"/>
        </w:rPr>
        <w:t xml:space="preserve"> and </w:t>
      </w:r>
      <w:r w:rsidRPr="00BE55D6">
        <w:rPr>
          <w:rStyle w:val="ItalicsPACKT"/>
        </w:rPr>
        <w:t>Example 9.15</w:t>
      </w:r>
      <w:r>
        <w:rPr>
          <w:lang w:val="en-GB"/>
        </w:rPr>
        <w:t xml:space="preserve"> work as expected, and produce the following output.</w:t>
      </w:r>
    </w:p>
    <w:p w14:paraId="6E8442D7" w14:textId="77777777" w:rsidR="00123259" w:rsidRDefault="00123259" w:rsidP="00C14DCF">
      <w:pPr>
        <w:pStyle w:val="NormalPACKT"/>
        <w:rPr>
          <w:lang w:val="en-GB"/>
        </w:rPr>
      </w:pPr>
      <w:r>
        <w:rPr>
          <w:noProof/>
          <w:lang w:val="en-IN" w:eastAsia="en-IN"/>
        </w:rPr>
        <w:lastRenderedPageBreak/>
        <w:drawing>
          <wp:inline distT="0" distB="0" distL="0" distR="0" wp14:anchorId="306D0D8F" wp14:editId="62ADE5E3">
            <wp:extent cx="5029200" cy="1176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05024_09_04.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1176655"/>
                    </a:xfrm>
                    <a:prstGeom prst="rect">
                      <a:avLst/>
                    </a:prstGeom>
                  </pic:spPr>
                </pic:pic>
              </a:graphicData>
            </a:graphic>
          </wp:inline>
        </w:drawing>
      </w:r>
    </w:p>
    <w:p w14:paraId="63053694" w14:textId="77777777" w:rsidR="00123259" w:rsidRPr="00123259" w:rsidRDefault="00123259" w:rsidP="00123259">
      <w:pPr>
        <w:pStyle w:val="LayoutInformationPACKT"/>
      </w:pPr>
      <w:r>
        <w:t xml:space="preserve">Insert Image </w:t>
      </w:r>
      <w:proofErr w:type="spellStart"/>
      <w:r w:rsidRPr="00A72F27">
        <w:t>B05024_09_0</w:t>
      </w:r>
      <w:r>
        <w:t>4</w:t>
      </w:r>
      <w:r w:rsidRPr="00A72F27">
        <w:t>.png</w:t>
      </w:r>
      <w:proofErr w:type="spellEnd"/>
    </w:p>
    <w:p w14:paraId="5A0BAB00" w14:textId="77777777" w:rsidR="00302CB7" w:rsidRDefault="006C1F0E" w:rsidP="00C14DCF">
      <w:pPr>
        <w:pStyle w:val="NormalPACKT"/>
        <w:rPr>
          <w:lang w:val="en-GB"/>
        </w:rPr>
      </w:pPr>
      <w:r w:rsidRPr="006C1F0E">
        <w:rPr>
          <w:lang w:val="en-GB"/>
        </w:rPr>
        <w:t xml:space="preserve">As a final example, we will simulate several search queries and display the results from the first three queries that return results. The queries can be described as follows - there are two queries for web results, two queries for image results, and two queries for video results. We can implement these simulated queries as shown in </w:t>
      </w:r>
      <w:r w:rsidRPr="00863EC6">
        <w:rPr>
          <w:rStyle w:val="ItalicsPACKT"/>
          <w:lang w:val="en-GB"/>
        </w:rPr>
        <w:t>Example 9.16</w:t>
      </w:r>
      <w:r w:rsidRPr="006C1F0E">
        <w:rPr>
          <w:lang w:val="en-GB"/>
        </w:rPr>
        <w:t xml:space="preserve"> below.</w:t>
      </w:r>
    </w:p>
    <w:p w14:paraId="0CABF3AC" w14:textId="77777777" w:rsidR="00AD311A" w:rsidRPr="00AD311A" w:rsidRDefault="00AD311A" w:rsidP="00FB3448">
      <w:pPr>
        <w:pStyle w:val="NormalPACKT"/>
        <w:rPr>
          <w:i/>
        </w:rPr>
      </w:pPr>
      <w:proofErr w:type="gramStart"/>
      <w:r w:rsidRPr="00DC3DFB">
        <w:rPr>
          <w:rStyle w:val="ItalicsPACKT"/>
        </w:rPr>
        <w:t>Example 9.</w:t>
      </w:r>
      <w:r>
        <w:rPr>
          <w:rStyle w:val="ItalicsPACKT"/>
        </w:rPr>
        <w:t>16</w:t>
      </w:r>
      <w:r w:rsidRPr="00DC3DFB">
        <w:rPr>
          <w:rStyle w:val="ItalicsPACKT"/>
        </w:rPr>
        <w:t>.</w:t>
      </w:r>
      <w:proofErr w:type="gramEnd"/>
      <w:r w:rsidRPr="00DC3DFB">
        <w:rPr>
          <w:rStyle w:val="ItalicsPACKT"/>
        </w:rPr>
        <w:t xml:space="preserve"> </w:t>
      </w:r>
      <w:r w:rsidR="00934149">
        <w:rPr>
          <w:rStyle w:val="ItalicsPACKT"/>
        </w:rPr>
        <w:t>Simulating search queries with channels</w:t>
      </w:r>
    </w:p>
    <w:p w14:paraId="3BAFCAB4"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defn</w:t>
      </w:r>
      <w:proofErr w:type="spellEnd"/>
      <w:proofErr w:type="gramEnd"/>
      <w:r w:rsidRPr="00F978A9">
        <w:rPr>
          <w:lang w:val="en-GB"/>
        </w:rPr>
        <w:t xml:space="preserve"> </w:t>
      </w:r>
      <w:proofErr w:type="spellStart"/>
      <w:r w:rsidRPr="00F978A9">
        <w:rPr>
          <w:lang w:val="en-GB"/>
        </w:rPr>
        <w:t>chan</w:t>
      </w:r>
      <w:proofErr w:type="spellEnd"/>
      <w:r w:rsidRPr="00F978A9">
        <w:rPr>
          <w:lang w:val="en-GB"/>
        </w:rPr>
        <w:t>-search [kind]</w:t>
      </w:r>
    </w:p>
    <w:p w14:paraId="62001E3A" w14:textId="77777777" w:rsidR="00F978A9" w:rsidRPr="00F978A9" w:rsidRDefault="00F978A9" w:rsidP="00F978A9">
      <w:pPr>
        <w:pStyle w:val="CodePACKT"/>
        <w:rPr>
          <w:lang w:val="en-GB"/>
        </w:rPr>
      </w:pPr>
      <w:r w:rsidRPr="00F978A9">
        <w:rPr>
          <w:lang w:val="en-GB"/>
        </w:rPr>
        <w:t xml:space="preserve">  (</w:t>
      </w:r>
      <w:proofErr w:type="spellStart"/>
      <w:proofErr w:type="gramStart"/>
      <w:r w:rsidRPr="00F978A9">
        <w:rPr>
          <w:lang w:val="en-GB"/>
        </w:rPr>
        <w:t>fn</w:t>
      </w:r>
      <w:proofErr w:type="spellEnd"/>
      <w:proofErr w:type="gramEnd"/>
      <w:r w:rsidRPr="00F978A9">
        <w:rPr>
          <w:lang w:val="en-GB"/>
        </w:rPr>
        <w:t xml:space="preserve"> [query]</w:t>
      </w:r>
    </w:p>
    <w:p w14:paraId="399471CF" w14:textId="77777777" w:rsidR="00F978A9" w:rsidRPr="00F978A9" w:rsidRDefault="00F978A9" w:rsidP="00F978A9">
      <w:pPr>
        <w:pStyle w:val="CodePACKT"/>
        <w:rPr>
          <w:lang w:val="en-GB"/>
        </w:rPr>
      </w:pPr>
      <w:r w:rsidRPr="00F978A9">
        <w:rPr>
          <w:lang w:val="en-GB"/>
        </w:rPr>
        <w:t xml:space="preserve">    (</w:t>
      </w:r>
      <w:proofErr w:type="gramStart"/>
      <w:r w:rsidRPr="00F978A9">
        <w:rPr>
          <w:lang w:val="en-GB"/>
        </w:rPr>
        <w:t>go</w:t>
      </w:r>
      <w:proofErr w:type="gramEnd"/>
    </w:p>
    <w:p w14:paraId="0EDEEAC5" w14:textId="77777777" w:rsidR="00F978A9" w:rsidRPr="00F978A9" w:rsidRDefault="00F978A9" w:rsidP="00F978A9">
      <w:pPr>
        <w:pStyle w:val="CodePACKT"/>
        <w:rPr>
          <w:lang w:val="en-GB"/>
        </w:rPr>
      </w:pPr>
      <w:r w:rsidRPr="00F978A9">
        <w:rPr>
          <w:lang w:val="en-GB"/>
        </w:rPr>
        <w:t xml:space="preserve">      (</w:t>
      </w:r>
      <w:proofErr w:type="gramStart"/>
      <w:r w:rsidRPr="00F978A9">
        <w:rPr>
          <w:lang w:val="en-GB"/>
        </w:rPr>
        <w:t>a</w:t>
      </w:r>
      <w:proofErr w:type="gramEnd"/>
      <w:r w:rsidRPr="00F978A9">
        <w:rPr>
          <w:lang w:val="en-GB"/>
        </w:rPr>
        <w:t>/&lt;! (</w:t>
      </w:r>
      <w:proofErr w:type="gramStart"/>
      <w:r w:rsidRPr="00F978A9">
        <w:rPr>
          <w:lang w:val="en-GB"/>
        </w:rPr>
        <w:t>a/timeout</w:t>
      </w:r>
      <w:proofErr w:type="gramEnd"/>
      <w:r w:rsidRPr="00F978A9">
        <w:rPr>
          <w:lang w:val="en-GB"/>
        </w:rPr>
        <w:t xml:space="preserve"> (rand-</w:t>
      </w:r>
      <w:proofErr w:type="spellStart"/>
      <w:r w:rsidRPr="00F978A9">
        <w:rPr>
          <w:lang w:val="en-GB"/>
        </w:rPr>
        <w:t>int</w:t>
      </w:r>
      <w:proofErr w:type="spellEnd"/>
      <w:r w:rsidRPr="00F978A9">
        <w:rPr>
          <w:lang w:val="en-GB"/>
        </w:rPr>
        <w:t xml:space="preserve"> 100)))</w:t>
      </w:r>
    </w:p>
    <w:p w14:paraId="18E12F82" w14:textId="77777777" w:rsidR="00F978A9" w:rsidRPr="00F978A9" w:rsidRDefault="00F978A9" w:rsidP="00F978A9">
      <w:pPr>
        <w:pStyle w:val="CodePACKT"/>
        <w:rPr>
          <w:lang w:val="en-GB"/>
        </w:rPr>
      </w:pPr>
      <w:r w:rsidRPr="00F978A9">
        <w:rPr>
          <w:lang w:val="en-GB"/>
        </w:rPr>
        <w:t xml:space="preserve">      [</w:t>
      </w:r>
      <w:proofErr w:type="gramStart"/>
      <w:r w:rsidRPr="00F978A9">
        <w:rPr>
          <w:lang w:val="en-GB"/>
        </w:rPr>
        <w:t>kind</w:t>
      </w:r>
      <w:proofErr w:type="gramEnd"/>
      <w:r w:rsidRPr="00F978A9">
        <w:rPr>
          <w:lang w:val="en-GB"/>
        </w:rPr>
        <w:t xml:space="preserve"> query])))</w:t>
      </w:r>
    </w:p>
    <w:p w14:paraId="11E83A96" w14:textId="77777777" w:rsidR="00F978A9" w:rsidRPr="00F978A9" w:rsidRDefault="00F978A9" w:rsidP="00F978A9">
      <w:pPr>
        <w:pStyle w:val="CodePACKT"/>
        <w:rPr>
          <w:lang w:val="en-GB"/>
        </w:rPr>
      </w:pPr>
    </w:p>
    <w:p w14:paraId="151C545A"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w:t>
      </w:r>
      <w:proofErr w:type="spellStart"/>
      <w:r w:rsidRPr="00F978A9">
        <w:rPr>
          <w:lang w:val="en-GB"/>
        </w:rPr>
        <w:t>chan-web1</w:t>
      </w:r>
      <w:proofErr w:type="spellEnd"/>
      <w:r w:rsidRPr="00F978A9">
        <w:rPr>
          <w:lang w:val="en-GB"/>
        </w:rPr>
        <w:t xml:space="preserve"> (</w:t>
      </w:r>
      <w:proofErr w:type="spellStart"/>
      <w:r w:rsidRPr="00F978A9">
        <w:rPr>
          <w:lang w:val="en-GB"/>
        </w:rPr>
        <w:t>chan</w:t>
      </w:r>
      <w:proofErr w:type="spellEnd"/>
      <w:r w:rsidRPr="00F978A9">
        <w:rPr>
          <w:lang w:val="en-GB"/>
        </w:rPr>
        <w:t>-search :</w:t>
      </w:r>
      <w:proofErr w:type="spellStart"/>
      <w:r w:rsidRPr="00F978A9">
        <w:rPr>
          <w:lang w:val="en-GB"/>
        </w:rPr>
        <w:t>web1</w:t>
      </w:r>
      <w:proofErr w:type="spellEnd"/>
      <w:r w:rsidRPr="00F978A9">
        <w:rPr>
          <w:lang w:val="en-GB"/>
        </w:rPr>
        <w:t>))</w:t>
      </w:r>
    </w:p>
    <w:p w14:paraId="7ADCBB96"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w:t>
      </w:r>
      <w:proofErr w:type="spellStart"/>
      <w:r w:rsidRPr="00F978A9">
        <w:rPr>
          <w:lang w:val="en-GB"/>
        </w:rPr>
        <w:t>chan-web2</w:t>
      </w:r>
      <w:proofErr w:type="spellEnd"/>
      <w:r w:rsidRPr="00F978A9">
        <w:rPr>
          <w:lang w:val="en-GB"/>
        </w:rPr>
        <w:t xml:space="preserve"> (</w:t>
      </w:r>
      <w:proofErr w:type="spellStart"/>
      <w:r w:rsidRPr="00F978A9">
        <w:rPr>
          <w:lang w:val="en-GB"/>
        </w:rPr>
        <w:t>chan</w:t>
      </w:r>
      <w:proofErr w:type="spellEnd"/>
      <w:r w:rsidRPr="00F978A9">
        <w:rPr>
          <w:lang w:val="en-GB"/>
        </w:rPr>
        <w:t>-search :</w:t>
      </w:r>
      <w:proofErr w:type="spellStart"/>
      <w:r w:rsidRPr="00F978A9">
        <w:rPr>
          <w:lang w:val="en-GB"/>
        </w:rPr>
        <w:t>web2</w:t>
      </w:r>
      <w:proofErr w:type="spellEnd"/>
      <w:r w:rsidRPr="00F978A9">
        <w:rPr>
          <w:lang w:val="en-GB"/>
        </w:rPr>
        <w:t>))</w:t>
      </w:r>
    </w:p>
    <w:p w14:paraId="011560DB"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w:t>
      </w:r>
      <w:proofErr w:type="spellStart"/>
      <w:r w:rsidRPr="00F978A9">
        <w:rPr>
          <w:lang w:val="en-GB"/>
        </w:rPr>
        <w:t>chan-image1</w:t>
      </w:r>
      <w:proofErr w:type="spellEnd"/>
      <w:r w:rsidRPr="00F978A9">
        <w:rPr>
          <w:lang w:val="en-GB"/>
        </w:rPr>
        <w:t xml:space="preserve"> (</w:t>
      </w:r>
      <w:proofErr w:type="spellStart"/>
      <w:r w:rsidRPr="00F978A9">
        <w:rPr>
          <w:lang w:val="en-GB"/>
        </w:rPr>
        <w:t>chan</w:t>
      </w:r>
      <w:proofErr w:type="spellEnd"/>
      <w:r w:rsidRPr="00F978A9">
        <w:rPr>
          <w:lang w:val="en-GB"/>
        </w:rPr>
        <w:t>-search :</w:t>
      </w:r>
      <w:proofErr w:type="spellStart"/>
      <w:r w:rsidRPr="00F978A9">
        <w:rPr>
          <w:lang w:val="en-GB"/>
        </w:rPr>
        <w:t>image1</w:t>
      </w:r>
      <w:proofErr w:type="spellEnd"/>
      <w:r w:rsidRPr="00F978A9">
        <w:rPr>
          <w:lang w:val="en-GB"/>
        </w:rPr>
        <w:t>))</w:t>
      </w:r>
    </w:p>
    <w:p w14:paraId="2C3172AC"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w:t>
      </w:r>
      <w:proofErr w:type="spellStart"/>
      <w:r w:rsidRPr="00F978A9">
        <w:rPr>
          <w:lang w:val="en-GB"/>
        </w:rPr>
        <w:t>chan-image2</w:t>
      </w:r>
      <w:proofErr w:type="spellEnd"/>
      <w:r w:rsidRPr="00F978A9">
        <w:rPr>
          <w:lang w:val="en-GB"/>
        </w:rPr>
        <w:t xml:space="preserve"> (</w:t>
      </w:r>
      <w:proofErr w:type="spellStart"/>
      <w:r w:rsidRPr="00F978A9">
        <w:rPr>
          <w:lang w:val="en-GB"/>
        </w:rPr>
        <w:t>chan</w:t>
      </w:r>
      <w:proofErr w:type="spellEnd"/>
      <w:r w:rsidRPr="00F978A9">
        <w:rPr>
          <w:lang w:val="en-GB"/>
        </w:rPr>
        <w:t>-search :</w:t>
      </w:r>
      <w:proofErr w:type="spellStart"/>
      <w:r w:rsidRPr="00F978A9">
        <w:rPr>
          <w:lang w:val="en-GB"/>
        </w:rPr>
        <w:t>image2</w:t>
      </w:r>
      <w:proofErr w:type="spellEnd"/>
      <w:r w:rsidRPr="00F978A9">
        <w:rPr>
          <w:lang w:val="en-GB"/>
        </w:rPr>
        <w:t>))</w:t>
      </w:r>
    </w:p>
    <w:p w14:paraId="00090469" w14:textId="77777777" w:rsidR="00F978A9" w:rsidRPr="00F978A9"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w:t>
      </w:r>
      <w:proofErr w:type="spellStart"/>
      <w:r w:rsidRPr="00F978A9">
        <w:rPr>
          <w:lang w:val="en-GB"/>
        </w:rPr>
        <w:t>chan-video1</w:t>
      </w:r>
      <w:proofErr w:type="spellEnd"/>
      <w:r w:rsidRPr="00F978A9">
        <w:rPr>
          <w:lang w:val="en-GB"/>
        </w:rPr>
        <w:t xml:space="preserve"> (</w:t>
      </w:r>
      <w:proofErr w:type="spellStart"/>
      <w:r w:rsidRPr="00F978A9">
        <w:rPr>
          <w:lang w:val="en-GB"/>
        </w:rPr>
        <w:t>chan</w:t>
      </w:r>
      <w:proofErr w:type="spellEnd"/>
      <w:r w:rsidRPr="00F978A9">
        <w:rPr>
          <w:lang w:val="en-GB"/>
        </w:rPr>
        <w:t>-search :</w:t>
      </w:r>
      <w:proofErr w:type="spellStart"/>
      <w:r w:rsidRPr="00F978A9">
        <w:rPr>
          <w:lang w:val="en-GB"/>
        </w:rPr>
        <w:t>video1</w:t>
      </w:r>
      <w:proofErr w:type="spellEnd"/>
      <w:r w:rsidRPr="00F978A9">
        <w:rPr>
          <w:lang w:val="en-GB"/>
        </w:rPr>
        <w:t>))</w:t>
      </w:r>
    </w:p>
    <w:p w14:paraId="74FAD98A" w14:textId="77777777" w:rsidR="00FB3448" w:rsidRDefault="00F978A9" w:rsidP="00F978A9">
      <w:pPr>
        <w:pStyle w:val="CodePACKT"/>
        <w:rPr>
          <w:lang w:val="en-GB"/>
        </w:rPr>
      </w:pPr>
      <w:r w:rsidRPr="00F978A9">
        <w:rPr>
          <w:lang w:val="en-GB"/>
        </w:rPr>
        <w:t>(</w:t>
      </w:r>
      <w:proofErr w:type="spellStart"/>
      <w:proofErr w:type="gramStart"/>
      <w:r w:rsidRPr="00F978A9">
        <w:rPr>
          <w:lang w:val="en-GB"/>
        </w:rPr>
        <w:t>def</w:t>
      </w:r>
      <w:proofErr w:type="spellEnd"/>
      <w:proofErr w:type="gramEnd"/>
      <w:r w:rsidRPr="00F978A9">
        <w:rPr>
          <w:lang w:val="en-GB"/>
        </w:rPr>
        <w:t xml:space="preserve"> </w:t>
      </w:r>
      <w:proofErr w:type="spellStart"/>
      <w:r w:rsidRPr="00F978A9">
        <w:rPr>
          <w:lang w:val="en-GB"/>
        </w:rPr>
        <w:t>chan-video2</w:t>
      </w:r>
      <w:proofErr w:type="spellEnd"/>
      <w:r w:rsidRPr="00F978A9">
        <w:rPr>
          <w:lang w:val="en-GB"/>
        </w:rPr>
        <w:t xml:space="preserve"> (</w:t>
      </w:r>
      <w:proofErr w:type="spellStart"/>
      <w:r w:rsidRPr="00F978A9">
        <w:rPr>
          <w:lang w:val="en-GB"/>
        </w:rPr>
        <w:t>chan</w:t>
      </w:r>
      <w:proofErr w:type="spellEnd"/>
      <w:r w:rsidRPr="00F978A9">
        <w:rPr>
          <w:lang w:val="en-GB"/>
        </w:rPr>
        <w:t>-search :</w:t>
      </w:r>
      <w:proofErr w:type="spellStart"/>
      <w:r w:rsidRPr="00F978A9">
        <w:rPr>
          <w:lang w:val="en-GB"/>
        </w:rPr>
        <w:t>video2</w:t>
      </w:r>
      <w:proofErr w:type="spellEnd"/>
      <w:r w:rsidRPr="00F978A9">
        <w:rPr>
          <w:lang w:val="en-GB"/>
        </w:rPr>
        <w:t>))</w:t>
      </w:r>
    </w:p>
    <w:p w14:paraId="56787DD4" w14:textId="77777777" w:rsidR="00FB3448" w:rsidRDefault="00FB3448" w:rsidP="00FB3448">
      <w:pPr>
        <w:pStyle w:val="NormalPACKT"/>
        <w:rPr>
          <w:lang w:val="en-GB"/>
        </w:rPr>
      </w:pPr>
    </w:p>
    <w:p w14:paraId="67801318" w14:textId="77777777" w:rsidR="00FB3448" w:rsidRDefault="000C0303" w:rsidP="00FB3448">
      <w:pPr>
        <w:pStyle w:val="NormalPACKT"/>
        <w:rPr>
          <w:lang w:val="en-GB"/>
        </w:rPr>
      </w:pPr>
      <w:r w:rsidRPr="000C0303">
        <w:rPr>
          <w:lang w:val="en-GB"/>
        </w:rPr>
        <w:t xml:space="preserve">The </w:t>
      </w:r>
      <w:proofErr w:type="spellStart"/>
      <w:r w:rsidRPr="00863EC6">
        <w:rPr>
          <w:rStyle w:val="CodeInTextPACKT"/>
          <w:lang w:val="en-GB"/>
        </w:rPr>
        <w:t>chan</w:t>
      </w:r>
      <w:proofErr w:type="spellEnd"/>
      <w:r w:rsidRPr="00863EC6">
        <w:rPr>
          <w:rStyle w:val="CodeInTextPACKT"/>
          <w:lang w:val="en-GB"/>
        </w:rPr>
        <w:t>-search</w:t>
      </w:r>
      <w:r w:rsidRPr="000C0303">
        <w:rPr>
          <w:lang w:val="en-GB"/>
        </w:rPr>
        <w:t xml:space="preserve"> function returns a function that uses </w:t>
      </w:r>
      <w:r w:rsidR="00863EC6">
        <w:rPr>
          <w:lang w:val="en-GB"/>
        </w:rPr>
        <w:t>the</w:t>
      </w:r>
      <w:r w:rsidRPr="000C0303">
        <w:rPr>
          <w:lang w:val="en-GB"/>
        </w:rPr>
        <w:t xml:space="preserve"> </w:t>
      </w:r>
      <w:proofErr w:type="spellStart"/>
      <w:r w:rsidRPr="00863EC6">
        <w:rPr>
          <w:rStyle w:val="CodeInTextPACKT"/>
          <w:lang w:val="en-GB"/>
        </w:rPr>
        <w:t>cljs.core.async</w:t>
      </w:r>
      <w:proofErr w:type="spellEnd"/>
      <w:r w:rsidRPr="00863EC6">
        <w:rPr>
          <w:rStyle w:val="CodeInTextPACKT"/>
          <w:lang w:val="en-GB"/>
        </w:rPr>
        <w:t>/timeout</w:t>
      </w:r>
      <w:r w:rsidRPr="000C0303">
        <w:rPr>
          <w:lang w:val="en-GB"/>
        </w:rPr>
        <w:t xml:space="preserve"> </w:t>
      </w:r>
      <w:r w:rsidR="00863EC6">
        <w:rPr>
          <w:lang w:val="en-GB"/>
        </w:rPr>
        <w:t>function</w:t>
      </w:r>
      <w:r w:rsidR="00121E9C">
        <w:rPr>
          <w:lang w:val="en-GB"/>
        </w:rPr>
        <w:t xml:space="preserve"> </w:t>
      </w:r>
      <w:r w:rsidRPr="000C0303">
        <w:rPr>
          <w:lang w:val="en-GB"/>
        </w:rPr>
        <w:t>to</w:t>
      </w:r>
      <w:r w:rsidR="00121E9C">
        <w:rPr>
          <w:lang w:val="en-GB"/>
        </w:rPr>
        <w:t xml:space="preserve"> </w:t>
      </w:r>
      <w:r w:rsidR="00121E9C" w:rsidRPr="000C0303">
        <w:rPr>
          <w:lang w:val="en-GB"/>
        </w:rPr>
        <w:t>simulate a search query</w:t>
      </w:r>
      <w:r w:rsidR="00121E9C">
        <w:rPr>
          <w:lang w:val="en-GB"/>
        </w:rPr>
        <w:t xml:space="preserve"> by</w:t>
      </w:r>
      <w:r w:rsidRPr="000C0303">
        <w:rPr>
          <w:lang w:val="en-GB"/>
        </w:rPr>
        <w:t xml:space="preserve"> </w:t>
      </w:r>
      <w:r w:rsidR="00121E9C">
        <w:rPr>
          <w:lang w:val="en-GB"/>
        </w:rPr>
        <w:t xml:space="preserve">parking for </w:t>
      </w:r>
      <w:r w:rsidRPr="000C0303">
        <w:rPr>
          <w:lang w:val="en-GB"/>
        </w:rPr>
        <w:t xml:space="preserve">a random number of milliseconds. Using the </w:t>
      </w:r>
      <w:proofErr w:type="spellStart"/>
      <w:r w:rsidRPr="00FE7801">
        <w:rPr>
          <w:rStyle w:val="CodeInTextPACKT"/>
          <w:lang w:val="en-GB"/>
        </w:rPr>
        <w:t>chan</w:t>
      </w:r>
      <w:proofErr w:type="spellEnd"/>
      <w:r w:rsidRPr="00FE7801">
        <w:rPr>
          <w:rStyle w:val="CodeInTextPACKT"/>
          <w:lang w:val="en-GB"/>
        </w:rPr>
        <w:t>-search</w:t>
      </w:r>
      <w:r w:rsidRPr="000C0303">
        <w:rPr>
          <w:lang w:val="en-GB"/>
        </w:rPr>
        <w:t xml:space="preserve"> function, we create several queries for the different kinds of results we are interested in. Using these functions, we can implement a function to perform all the queries and return the first three results, as shown in </w:t>
      </w:r>
      <w:r w:rsidRPr="00863EC6">
        <w:rPr>
          <w:rStyle w:val="ItalicsPACKT"/>
          <w:lang w:val="en-GB"/>
        </w:rPr>
        <w:t>Example 9.17</w:t>
      </w:r>
      <w:r w:rsidRPr="000C0303">
        <w:rPr>
          <w:lang w:val="en-GB"/>
        </w:rPr>
        <w:t xml:space="preserve"> below.</w:t>
      </w:r>
    </w:p>
    <w:p w14:paraId="37695AD5" w14:textId="77777777" w:rsidR="00AD311A" w:rsidRPr="00AD311A" w:rsidRDefault="00AD311A" w:rsidP="00FB3448">
      <w:pPr>
        <w:pStyle w:val="NormalPACKT"/>
        <w:rPr>
          <w:i/>
        </w:rPr>
      </w:pPr>
      <w:proofErr w:type="gramStart"/>
      <w:r w:rsidRPr="00DC3DFB">
        <w:rPr>
          <w:rStyle w:val="ItalicsPACKT"/>
        </w:rPr>
        <w:t>Example 9.</w:t>
      </w:r>
      <w:r>
        <w:rPr>
          <w:rStyle w:val="ItalicsPACKT"/>
        </w:rPr>
        <w:t>17</w:t>
      </w:r>
      <w:r w:rsidRPr="00DC3DFB">
        <w:rPr>
          <w:rStyle w:val="ItalicsPACKT"/>
        </w:rPr>
        <w:t>.</w:t>
      </w:r>
      <w:proofErr w:type="gramEnd"/>
      <w:r w:rsidRPr="00DC3DFB">
        <w:rPr>
          <w:rStyle w:val="ItalicsPACKT"/>
        </w:rPr>
        <w:t xml:space="preserve"> </w:t>
      </w:r>
      <w:r w:rsidR="00CE1E12">
        <w:rPr>
          <w:rStyle w:val="ItalicsPACKT"/>
        </w:rPr>
        <w:t>Simulating search queries with channels (continued)</w:t>
      </w:r>
    </w:p>
    <w:p w14:paraId="5FCE726C" w14:textId="77777777" w:rsidR="00C77076" w:rsidRPr="00C77076" w:rsidRDefault="00C77076" w:rsidP="00C77076">
      <w:pPr>
        <w:pStyle w:val="CodePACKT"/>
        <w:rPr>
          <w:lang w:val="en-GB"/>
        </w:rPr>
      </w:pPr>
      <w:r w:rsidRPr="00C77076">
        <w:rPr>
          <w:lang w:val="en-GB"/>
        </w:rPr>
        <w:t>(</w:t>
      </w:r>
      <w:proofErr w:type="spellStart"/>
      <w:proofErr w:type="gramStart"/>
      <w:r w:rsidRPr="00C77076">
        <w:rPr>
          <w:lang w:val="en-GB"/>
        </w:rPr>
        <w:t>defn</w:t>
      </w:r>
      <w:proofErr w:type="spellEnd"/>
      <w:proofErr w:type="gramEnd"/>
      <w:r w:rsidRPr="00C77076">
        <w:rPr>
          <w:lang w:val="en-GB"/>
        </w:rPr>
        <w:t xml:space="preserve"> </w:t>
      </w:r>
      <w:proofErr w:type="spellStart"/>
      <w:r w:rsidRPr="00C77076">
        <w:rPr>
          <w:lang w:val="en-GB"/>
        </w:rPr>
        <w:t>chan</w:t>
      </w:r>
      <w:proofErr w:type="spellEnd"/>
      <w:r w:rsidRPr="00C77076">
        <w:rPr>
          <w:lang w:val="en-GB"/>
        </w:rPr>
        <w:t>-search-all [query &amp; searches]</w:t>
      </w:r>
    </w:p>
    <w:p w14:paraId="0E08794C"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let</w:t>
      </w:r>
      <w:proofErr w:type="gramEnd"/>
      <w:r w:rsidRPr="00C77076">
        <w:rPr>
          <w:lang w:val="en-GB"/>
        </w:rPr>
        <w:t xml:space="preserve"> [</w:t>
      </w:r>
      <w:proofErr w:type="spellStart"/>
      <w:r w:rsidRPr="00C77076">
        <w:rPr>
          <w:lang w:val="en-GB"/>
        </w:rPr>
        <w:t>cs</w:t>
      </w:r>
      <w:proofErr w:type="spellEnd"/>
      <w:r w:rsidRPr="00C77076">
        <w:rPr>
          <w:lang w:val="en-GB"/>
        </w:rPr>
        <w:t xml:space="preserve"> (for [s searches]</w:t>
      </w:r>
    </w:p>
    <w:p w14:paraId="762206D6"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s</w:t>
      </w:r>
      <w:proofErr w:type="gramEnd"/>
      <w:r w:rsidRPr="00C77076">
        <w:rPr>
          <w:lang w:val="en-GB"/>
        </w:rPr>
        <w:t xml:space="preserve"> query))]</w:t>
      </w:r>
    </w:p>
    <w:p w14:paraId="126D42B8" w14:textId="77777777" w:rsidR="00C77076" w:rsidRPr="00C77076" w:rsidRDefault="00C77076" w:rsidP="00C77076">
      <w:pPr>
        <w:pStyle w:val="CodePACKT"/>
        <w:rPr>
          <w:lang w:val="en-GB"/>
        </w:rPr>
      </w:pPr>
      <w:r w:rsidRPr="00C77076">
        <w:rPr>
          <w:lang w:val="en-GB"/>
        </w:rPr>
        <w:t xml:space="preserve">    (-&gt; </w:t>
      </w:r>
      <w:proofErr w:type="spellStart"/>
      <w:r w:rsidRPr="00C77076">
        <w:rPr>
          <w:lang w:val="en-GB"/>
        </w:rPr>
        <w:t>cs</w:t>
      </w:r>
      <w:proofErr w:type="spellEnd"/>
      <w:r w:rsidRPr="00C77076">
        <w:rPr>
          <w:lang w:val="en-GB"/>
        </w:rPr>
        <w:t xml:space="preserve"> </w:t>
      </w:r>
      <w:proofErr w:type="spellStart"/>
      <w:r w:rsidRPr="00C77076">
        <w:rPr>
          <w:lang w:val="en-GB"/>
        </w:rPr>
        <w:t>vec</w:t>
      </w:r>
      <w:proofErr w:type="spellEnd"/>
      <w:r w:rsidRPr="00C77076">
        <w:rPr>
          <w:lang w:val="en-GB"/>
        </w:rPr>
        <w:t xml:space="preserve"> a/merge)))</w:t>
      </w:r>
    </w:p>
    <w:p w14:paraId="04A553CE" w14:textId="77777777" w:rsidR="00C77076" w:rsidRPr="00C77076" w:rsidRDefault="00C77076" w:rsidP="00C77076">
      <w:pPr>
        <w:pStyle w:val="CodePACKT"/>
        <w:rPr>
          <w:lang w:val="en-GB"/>
        </w:rPr>
      </w:pPr>
    </w:p>
    <w:p w14:paraId="558CB9D6" w14:textId="77777777" w:rsidR="00C77076" w:rsidRPr="00C77076" w:rsidRDefault="00C77076" w:rsidP="00C77076">
      <w:pPr>
        <w:pStyle w:val="CodePACKT"/>
        <w:rPr>
          <w:lang w:val="en-GB"/>
        </w:rPr>
      </w:pPr>
      <w:r w:rsidRPr="00C77076">
        <w:rPr>
          <w:lang w:val="en-GB"/>
        </w:rPr>
        <w:t>(</w:t>
      </w:r>
      <w:proofErr w:type="spellStart"/>
      <w:proofErr w:type="gramStart"/>
      <w:r w:rsidRPr="00C77076">
        <w:rPr>
          <w:lang w:val="en-GB"/>
        </w:rPr>
        <w:t>defn</w:t>
      </w:r>
      <w:proofErr w:type="spellEnd"/>
      <w:proofErr w:type="gramEnd"/>
      <w:r w:rsidRPr="00C77076">
        <w:rPr>
          <w:lang w:val="en-GB"/>
        </w:rPr>
        <w:t xml:space="preserve"> </w:t>
      </w:r>
      <w:proofErr w:type="spellStart"/>
      <w:r w:rsidRPr="00C77076">
        <w:rPr>
          <w:lang w:val="en-GB"/>
        </w:rPr>
        <w:t>chan</w:t>
      </w:r>
      <w:proofErr w:type="spellEnd"/>
      <w:r w:rsidRPr="00C77076">
        <w:rPr>
          <w:lang w:val="en-GB"/>
        </w:rPr>
        <w:t>-search-fastest [query]</w:t>
      </w:r>
    </w:p>
    <w:p w14:paraId="12C222D5"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let</w:t>
      </w:r>
      <w:proofErr w:type="gramEnd"/>
      <w:r w:rsidRPr="00C77076">
        <w:rPr>
          <w:lang w:val="en-GB"/>
        </w:rPr>
        <w:t xml:space="preserve"> [t (a/timeout 80)</w:t>
      </w:r>
    </w:p>
    <w:p w14:paraId="3CBF01EC" w14:textId="77777777" w:rsidR="00C77076" w:rsidRPr="00C77076" w:rsidRDefault="00C77076" w:rsidP="00C77076">
      <w:pPr>
        <w:pStyle w:val="CodePACKT"/>
        <w:rPr>
          <w:lang w:val="en-GB"/>
        </w:rPr>
      </w:pPr>
      <w:r w:rsidRPr="00C77076">
        <w:rPr>
          <w:lang w:val="en-GB"/>
        </w:rPr>
        <w:lastRenderedPageBreak/>
        <w:t xml:space="preserve">        </w:t>
      </w:r>
      <w:proofErr w:type="spellStart"/>
      <w:r w:rsidRPr="00C77076">
        <w:rPr>
          <w:lang w:val="en-GB"/>
        </w:rPr>
        <w:t>c1</w:t>
      </w:r>
      <w:proofErr w:type="spellEnd"/>
      <w:r w:rsidRPr="00C77076">
        <w:rPr>
          <w:lang w:val="en-GB"/>
        </w:rPr>
        <w:t xml:space="preserve"> (</w:t>
      </w:r>
      <w:proofErr w:type="spellStart"/>
      <w:r w:rsidRPr="00C77076">
        <w:rPr>
          <w:lang w:val="en-GB"/>
        </w:rPr>
        <w:t>chan</w:t>
      </w:r>
      <w:proofErr w:type="spellEnd"/>
      <w:r w:rsidRPr="00C77076">
        <w:rPr>
          <w:lang w:val="en-GB"/>
        </w:rPr>
        <w:t xml:space="preserve">-search-all query </w:t>
      </w:r>
      <w:proofErr w:type="spellStart"/>
      <w:r w:rsidRPr="00C77076">
        <w:rPr>
          <w:lang w:val="en-GB"/>
        </w:rPr>
        <w:t>chan-web1</w:t>
      </w:r>
      <w:proofErr w:type="spellEnd"/>
      <w:r w:rsidRPr="00C77076">
        <w:rPr>
          <w:lang w:val="en-GB"/>
        </w:rPr>
        <w:t xml:space="preserve"> </w:t>
      </w:r>
      <w:proofErr w:type="spellStart"/>
      <w:r w:rsidRPr="00C77076">
        <w:rPr>
          <w:lang w:val="en-GB"/>
        </w:rPr>
        <w:t>chan-web2</w:t>
      </w:r>
      <w:proofErr w:type="spellEnd"/>
      <w:r w:rsidRPr="00C77076">
        <w:rPr>
          <w:lang w:val="en-GB"/>
        </w:rPr>
        <w:t>)</w:t>
      </w:r>
    </w:p>
    <w:p w14:paraId="06B98B96" w14:textId="77777777" w:rsidR="00C77076" w:rsidRPr="00C77076" w:rsidRDefault="00C77076" w:rsidP="00C77076">
      <w:pPr>
        <w:pStyle w:val="CodePACKT"/>
        <w:rPr>
          <w:lang w:val="en-GB"/>
        </w:rPr>
      </w:pPr>
      <w:r w:rsidRPr="00C77076">
        <w:rPr>
          <w:lang w:val="en-GB"/>
        </w:rPr>
        <w:t xml:space="preserve">        </w:t>
      </w:r>
      <w:proofErr w:type="spellStart"/>
      <w:r w:rsidRPr="00C77076">
        <w:rPr>
          <w:lang w:val="en-GB"/>
        </w:rPr>
        <w:t>c2</w:t>
      </w:r>
      <w:proofErr w:type="spellEnd"/>
      <w:r w:rsidRPr="00C77076">
        <w:rPr>
          <w:lang w:val="en-GB"/>
        </w:rPr>
        <w:t xml:space="preserve"> (</w:t>
      </w:r>
      <w:proofErr w:type="spellStart"/>
      <w:r w:rsidRPr="00C77076">
        <w:rPr>
          <w:lang w:val="en-GB"/>
        </w:rPr>
        <w:t>chan</w:t>
      </w:r>
      <w:proofErr w:type="spellEnd"/>
      <w:r w:rsidRPr="00C77076">
        <w:rPr>
          <w:lang w:val="en-GB"/>
        </w:rPr>
        <w:t xml:space="preserve">-search-all query </w:t>
      </w:r>
      <w:proofErr w:type="spellStart"/>
      <w:r w:rsidRPr="00C77076">
        <w:rPr>
          <w:lang w:val="en-GB"/>
        </w:rPr>
        <w:t>chan-image1</w:t>
      </w:r>
      <w:proofErr w:type="spellEnd"/>
      <w:r w:rsidRPr="00C77076">
        <w:rPr>
          <w:lang w:val="en-GB"/>
        </w:rPr>
        <w:t xml:space="preserve"> </w:t>
      </w:r>
      <w:proofErr w:type="spellStart"/>
      <w:r w:rsidRPr="00C77076">
        <w:rPr>
          <w:lang w:val="en-GB"/>
        </w:rPr>
        <w:t>chan-image2</w:t>
      </w:r>
      <w:proofErr w:type="spellEnd"/>
      <w:r w:rsidRPr="00C77076">
        <w:rPr>
          <w:lang w:val="en-GB"/>
        </w:rPr>
        <w:t>)</w:t>
      </w:r>
    </w:p>
    <w:p w14:paraId="172CAC99" w14:textId="77777777" w:rsidR="00C77076" w:rsidRPr="00C77076" w:rsidRDefault="00C77076" w:rsidP="00C77076">
      <w:pPr>
        <w:pStyle w:val="CodePACKT"/>
        <w:rPr>
          <w:lang w:val="en-GB"/>
        </w:rPr>
      </w:pPr>
      <w:r w:rsidRPr="00C77076">
        <w:rPr>
          <w:lang w:val="en-GB"/>
        </w:rPr>
        <w:t xml:space="preserve">        </w:t>
      </w:r>
      <w:proofErr w:type="spellStart"/>
      <w:r w:rsidRPr="00C77076">
        <w:rPr>
          <w:lang w:val="en-GB"/>
        </w:rPr>
        <w:t>c3</w:t>
      </w:r>
      <w:proofErr w:type="spellEnd"/>
      <w:r w:rsidRPr="00C77076">
        <w:rPr>
          <w:lang w:val="en-GB"/>
        </w:rPr>
        <w:t xml:space="preserve"> (</w:t>
      </w:r>
      <w:proofErr w:type="spellStart"/>
      <w:r w:rsidRPr="00C77076">
        <w:rPr>
          <w:lang w:val="en-GB"/>
        </w:rPr>
        <w:t>chan</w:t>
      </w:r>
      <w:proofErr w:type="spellEnd"/>
      <w:r w:rsidRPr="00C77076">
        <w:rPr>
          <w:lang w:val="en-GB"/>
        </w:rPr>
        <w:t xml:space="preserve">-search-all query </w:t>
      </w:r>
      <w:proofErr w:type="spellStart"/>
      <w:r w:rsidRPr="00C77076">
        <w:rPr>
          <w:lang w:val="en-GB"/>
        </w:rPr>
        <w:t>chan-video1</w:t>
      </w:r>
      <w:proofErr w:type="spellEnd"/>
      <w:r w:rsidRPr="00C77076">
        <w:rPr>
          <w:lang w:val="en-GB"/>
        </w:rPr>
        <w:t xml:space="preserve"> </w:t>
      </w:r>
      <w:proofErr w:type="spellStart"/>
      <w:r w:rsidRPr="00C77076">
        <w:rPr>
          <w:lang w:val="en-GB"/>
        </w:rPr>
        <w:t>chan-video2</w:t>
      </w:r>
      <w:proofErr w:type="spellEnd"/>
      <w:r w:rsidRPr="00C77076">
        <w:rPr>
          <w:lang w:val="en-GB"/>
        </w:rPr>
        <w:t>)</w:t>
      </w:r>
    </w:p>
    <w:p w14:paraId="27E6186A"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c</w:t>
      </w:r>
      <w:proofErr w:type="gramEnd"/>
      <w:r w:rsidRPr="00C77076">
        <w:rPr>
          <w:lang w:val="en-GB"/>
        </w:rPr>
        <w:t xml:space="preserve"> (a/merge [</w:t>
      </w:r>
      <w:proofErr w:type="spellStart"/>
      <w:r w:rsidRPr="00C77076">
        <w:rPr>
          <w:lang w:val="en-GB"/>
        </w:rPr>
        <w:t>c1</w:t>
      </w:r>
      <w:proofErr w:type="spellEnd"/>
      <w:r w:rsidRPr="00C77076">
        <w:rPr>
          <w:lang w:val="en-GB"/>
        </w:rPr>
        <w:t xml:space="preserve"> </w:t>
      </w:r>
      <w:proofErr w:type="spellStart"/>
      <w:r w:rsidRPr="00C77076">
        <w:rPr>
          <w:lang w:val="en-GB"/>
        </w:rPr>
        <w:t>c2</w:t>
      </w:r>
      <w:proofErr w:type="spellEnd"/>
      <w:r w:rsidRPr="00C77076">
        <w:rPr>
          <w:lang w:val="en-GB"/>
        </w:rPr>
        <w:t xml:space="preserve"> </w:t>
      </w:r>
      <w:proofErr w:type="spellStart"/>
      <w:r w:rsidRPr="00C77076">
        <w:rPr>
          <w:lang w:val="en-GB"/>
        </w:rPr>
        <w:t>c3</w:t>
      </w:r>
      <w:proofErr w:type="spellEnd"/>
      <w:r w:rsidRPr="00C77076">
        <w:rPr>
          <w:lang w:val="en-GB"/>
        </w:rPr>
        <w:t>])]</w:t>
      </w:r>
    </w:p>
    <w:p w14:paraId="41436224"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go</w:t>
      </w:r>
      <w:proofErr w:type="gramEnd"/>
      <w:r w:rsidRPr="00C77076">
        <w:rPr>
          <w:lang w:val="en-GB"/>
        </w:rPr>
        <w:t xml:space="preserve"> (loop [</w:t>
      </w:r>
      <w:proofErr w:type="spellStart"/>
      <w:r w:rsidRPr="00C77076">
        <w:rPr>
          <w:lang w:val="en-GB"/>
        </w:rPr>
        <w:t>i</w:t>
      </w:r>
      <w:proofErr w:type="spellEnd"/>
      <w:r w:rsidRPr="00C77076">
        <w:rPr>
          <w:lang w:val="en-GB"/>
        </w:rPr>
        <w:t xml:space="preserve"> 0</w:t>
      </w:r>
    </w:p>
    <w:p w14:paraId="5118CB6E"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ret</w:t>
      </w:r>
      <w:proofErr w:type="gramEnd"/>
      <w:r w:rsidRPr="00C77076">
        <w:rPr>
          <w:lang w:val="en-GB"/>
        </w:rPr>
        <w:t xml:space="preserve"> []]</w:t>
      </w:r>
    </w:p>
    <w:p w14:paraId="3F411852"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if</w:t>
      </w:r>
      <w:proofErr w:type="gramEnd"/>
      <w:r w:rsidRPr="00C77076">
        <w:rPr>
          <w:lang w:val="en-GB"/>
        </w:rPr>
        <w:t xml:space="preserve"> (= </w:t>
      </w:r>
      <w:proofErr w:type="spellStart"/>
      <w:r w:rsidRPr="00C77076">
        <w:rPr>
          <w:lang w:val="en-GB"/>
        </w:rPr>
        <w:t>i</w:t>
      </w:r>
      <w:proofErr w:type="spellEnd"/>
      <w:r w:rsidRPr="00C77076">
        <w:rPr>
          <w:lang w:val="en-GB"/>
        </w:rPr>
        <w:t xml:space="preserve"> 3)</w:t>
      </w:r>
    </w:p>
    <w:p w14:paraId="3F4EE811"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ret</w:t>
      </w:r>
      <w:proofErr w:type="gramEnd"/>
    </w:p>
    <w:p w14:paraId="5129ABB1" w14:textId="77777777" w:rsidR="00C77076" w:rsidRPr="00C77076" w:rsidRDefault="00C77076" w:rsidP="00C77076">
      <w:pPr>
        <w:pStyle w:val="CodePACKT"/>
        <w:rPr>
          <w:lang w:val="en-GB"/>
        </w:rPr>
      </w:pPr>
      <w:r w:rsidRPr="00C77076">
        <w:rPr>
          <w:lang w:val="en-GB"/>
        </w:rPr>
        <w:t xml:space="preserve">            (</w:t>
      </w:r>
      <w:proofErr w:type="gramStart"/>
      <w:r w:rsidRPr="00C77076">
        <w:rPr>
          <w:lang w:val="en-GB"/>
        </w:rPr>
        <w:t>recur</w:t>
      </w:r>
      <w:proofErr w:type="gramEnd"/>
      <w:r w:rsidRPr="00C77076">
        <w:rPr>
          <w:lang w:val="en-GB"/>
        </w:rPr>
        <w:t xml:space="preserve"> (</w:t>
      </w:r>
      <w:proofErr w:type="spellStart"/>
      <w:r w:rsidRPr="00C77076">
        <w:rPr>
          <w:lang w:val="en-GB"/>
        </w:rPr>
        <w:t>inc</w:t>
      </w:r>
      <w:proofErr w:type="spellEnd"/>
      <w:r w:rsidRPr="00C77076">
        <w:rPr>
          <w:lang w:val="en-GB"/>
        </w:rPr>
        <w:t xml:space="preserve"> </w:t>
      </w:r>
      <w:proofErr w:type="spellStart"/>
      <w:r w:rsidRPr="00C77076">
        <w:rPr>
          <w:lang w:val="en-GB"/>
        </w:rPr>
        <w:t>i</w:t>
      </w:r>
      <w:proofErr w:type="spellEnd"/>
      <w:r w:rsidRPr="00C77076">
        <w:rPr>
          <w:lang w:val="en-GB"/>
        </w:rPr>
        <w:t>)</w:t>
      </w:r>
    </w:p>
    <w:p w14:paraId="46AC8522" w14:textId="77777777" w:rsidR="00C77076" w:rsidRPr="00C77076" w:rsidRDefault="00C77076" w:rsidP="00C77076">
      <w:pPr>
        <w:pStyle w:val="CodePACKT"/>
        <w:rPr>
          <w:lang w:val="en-GB"/>
        </w:rPr>
      </w:pPr>
      <w:r w:rsidRPr="00C77076">
        <w:rPr>
          <w:lang w:val="en-GB"/>
        </w:rPr>
        <w:t xml:space="preserve">                   (</w:t>
      </w:r>
      <w:proofErr w:type="spellStart"/>
      <w:proofErr w:type="gramStart"/>
      <w:r w:rsidRPr="00C77076">
        <w:rPr>
          <w:lang w:val="en-GB"/>
        </w:rPr>
        <w:t>conj</w:t>
      </w:r>
      <w:proofErr w:type="spellEnd"/>
      <w:proofErr w:type="gramEnd"/>
      <w:r w:rsidRPr="00C77076">
        <w:rPr>
          <w:lang w:val="en-GB"/>
        </w:rPr>
        <w:t xml:space="preserve"> ret (alt!</w:t>
      </w:r>
    </w:p>
    <w:p w14:paraId="637C4F67" w14:textId="77777777" w:rsidR="00FB3448" w:rsidRDefault="00C77076" w:rsidP="00C77076">
      <w:pPr>
        <w:pStyle w:val="CodePACKT"/>
        <w:rPr>
          <w:lang w:val="en-GB"/>
        </w:rPr>
      </w:pPr>
      <w:r w:rsidRPr="00C77076">
        <w:rPr>
          <w:lang w:val="en-GB"/>
        </w:rPr>
        <w:t xml:space="preserve">                               [</w:t>
      </w:r>
      <w:proofErr w:type="gramStart"/>
      <w:r w:rsidRPr="00C77076">
        <w:rPr>
          <w:lang w:val="en-GB"/>
        </w:rPr>
        <w:t>c</w:t>
      </w:r>
      <w:proofErr w:type="gramEnd"/>
      <w:r w:rsidRPr="00C77076">
        <w:rPr>
          <w:lang w:val="en-GB"/>
        </w:rPr>
        <w:t xml:space="preserve"> t] ([v] </w:t>
      </w:r>
      <w:proofErr w:type="gramStart"/>
      <w:r w:rsidRPr="00C77076">
        <w:rPr>
          <w:lang w:val="en-GB"/>
        </w:rPr>
        <w:t>v</w:t>
      </w:r>
      <w:proofErr w:type="gramEnd"/>
      <w:r w:rsidRPr="00C77076">
        <w:rPr>
          <w:lang w:val="en-GB"/>
        </w:rPr>
        <w:t>)))))))))</w:t>
      </w:r>
    </w:p>
    <w:p w14:paraId="32FF0B65" w14:textId="77777777" w:rsidR="00FB3448" w:rsidRDefault="00FB3448" w:rsidP="00FB3448">
      <w:pPr>
        <w:pStyle w:val="NormalPACKT"/>
        <w:rPr>
          <w:lang w:val="en-GB"/>
        </w:rPr>
      </w:pPr>
    </w:p>
    <w:p w14:paraId="7D64E785" w14:textId="5114FF5C" w:rsidR="00115BC3" w:rsidRDefault="00115BC3" w:rsidP="00FB3448">
      <w:pPr>
        <w:pStyle w:val="NormalPACKT"/>
        <w:rPr>
          <w:lang w:val="en-GB"/>
        </w:rPr>
      </w:pPr>
      <w:r>
        <w:rPr>
          <w:lang w:val="en-GB"/>
        </w:rPr>
        <w:t xml:space="preserve">As shown in the above example, the </w:t>
      </w:r>
      <w:r w:rsidRPr="00AD325D">
        <w:rPr>
          <w:rStyle w:val="CodeInTextPACKT"/>
        </w:rPr>
        <w:t>merge</w:t>
      </w:r>
      <w:r>
        <w:rPr>
          <w:lang w:val="en-GB"/>
        </w:rPr>
        <w:t xml:space="preserve"> function can be used to combine channels that produce the results of the search queries. </w:t>
      </w:r>
      <w:r w:rsidR="00D34EDB">
        <w:rPr>
          <w:lang w:val="en-GB"/>
        </w:rPr>
        <w:t xml:space="preserve">Note that the queries to the three </w:t>
      </w:r>
      <w:proofErr w:type="spellStart"/>
      <w:r w:rsidR="00D34EDB">
        <w:rPr>
          <w:lang w:val="en-GB"/>
        </w:rPr>
        <w:t>sou</w:t>
      </w:r>
      <w:ins w:id="48" w:author="Aishwarya Pandere" w:date="2015-12-15T15:41:00Z">
        <w:r w:rsidR="00C17F01">
          <w:rPr>
            <w:lang w:val="en-GB"/>
          </w:rPr>
          <w:t>l</w:t>
        </w:r>
      </w:ins>
      <w:r w:rsidR="00D34EDB">
        <w:rPr>
          <w:lang w:val="en-GB"/>
        </w:rPr>
        <w:t>rces</w:t>
      </w:r>
      <w:proofErr w:type="spellEnd"/>
      <w:r w:rsidR="00D34EDB">
        <w:rPr>
          <w:lang w:val="en-GB"/>
        </w:rPr>
        <w:t xml:space="preserve"> of </w:t>
      </w:r>
      <w:r w:rsidR="00A03DEE">
        <w:rPr>
          <w:lang w:val="en-GB"/>
        </w:rPr>
        <w:t>results</w:t>
      </w:r>
      <w:r w:rsidR="00D34EDB">
        <w:rPr>
          <w:lang w:val="en-GB"/>
        </w:rPr>
        <w:t xml:space="preserve">, namely web, images and videos, are timed out after </w:t>
      </w:r>
      <w:r w:rsidR="00D34EDB" w:rsidRPr="00AD325D">
        <w:rPr>
          <w:rStyle w:val="CodeInTextPACKT"/>
        </w:rPr>
        <w:t>80</w:t>
      </w:r>
      <w:r w:rsidR="00D34EDB">
        <w:rPr>
          <w:lang w:val="en-GB"/>
        </w:rPr>
        <w:t xml:space="preserve"> milliseconds.</w:t>
      </w:r>
      <w:r w:rsidR="00E13B3C">
        <w:rPr>
          <w:lang w:val="en-GB"/>
        </w:rPr>
        <w:t xml:space="preserve"> We can bind the </w:t>
      </w:r>
      <w:proofErr w:type="spellStart"/>
      <w:r w:rsidR="00E13B3C" w:rsidRPr="00AD325D">
        <w:rPr>
          <w:rStyle w:val="CodeInTextPACKT"/>
        </w:rPr>
        <w:t>chan</w:t>
      </w:r>
      <w:proofErr w:type="spellEnd"/>
      <w:r w:rsidR="00E13B3C" w:rsidRPr="00AD325D">
        <w:rPr>
          <w:rStyle w:val="CodeInTextPACKT"/>
        </w:rPr>
        <w:t>-search-fastest</w:t>
      </w:r>
      <w:r w:rsidR="00E13B3C">
        <w:rPr>
          <w:lang w:val="en-GB"/>
        </w:rPr>
        <w:t xml:space="preserve"> function to the click of a mouse button using the listen function we defined earlier, as shown in </w:t>
      </w:r>
      <w:r w:rsidR="00E13B3C" w:rsidRPr="00AD325D">
        <w:rPr>
          <w:rStyle w:val="ItalicsPACKT"/>
        </w:rPr>
        <w:t>Example 9.18</w:t>
      </w:r>
      <w:r w:rsidR="00E13B3C">
        <w:rPr>
          <w:lang w:val="en-GB"/>
        </w:rPr>
        <w:t xml:space="preserve"> below. </w:t>
      </w:r>
    </w:p>
    <w:p w14:paraId="2312E49C" w14:textId="77777777" w:rsidR="00841876" w:rsidRPr="00841876" w:rsidRDefault="00841876" w:rsidP="00FB3448">
      <w:pPr>
        <w:pStyle w:val="NormalPACKT"/>
        <w:rPr>
          <w:i/>
        </w:rPr>
      </w:pPr>
      <w:proofErr w:type="gramStart"/>
      <w:r w:rsidRPr="00DC3DFB">
        <w:rPr>
          <w:rStyle w:val="ItalicsPACKT"/>
        </w:rPr>
        <w:t>Example 9.</w:t>
      </w:r>
      <w:r>
        <w:rPr>
          <w:rStyle w:val="ItalicsPACKT"/>
        </w:rPr>
        <w:t>18</w:t>
      </w:r>
      <w:r w:rsidRPr="00DC3DFB">
        <w:rPr>
          <w:rStyle w:val="ItalicsPACKT"/>
        </w:rPr>
        <w:t>.</w:t>
      </w:r>
      <w:proofErr w:type="gramEnd"/>
      <w:r w:rsidRPr="00DC3DFB">
        <w:rPr>
          <w:rStyle w:val="ItalicsPACKT"/>
        </w:rPr>
        <w:t xml:space="preserve"> </w:t>
      </w:r>
      <w:r w:rsidR="00931800">
        <w:rPr>
          <w:rStyle w:val="ItalicsPACKT"/>
        </w:rPr>
        <w:t>Simulating search queries with channels (continued)</w:t>
      </w:r>
    </w:p>
    <w:p w14:paraId="26D901ED" w14:textId="77777777" w:rsidR="001F1BC0" w:rsidRPr="001F1BC0" w:rsidRDefault="001F1BC0" w:rsidP="001F1BC0">
      <w:pPr>
        <w:pStyle w:val="CodePACKT"/>
        <w:rPr>
          <w:lang w:val="en-GB"/>
        </w:rPr>
      </w:pPr>
      <w:r w:rsidRPr="001F1BC0">
        <w:rPr>
          <w:lang w:val="en-GB"/>
        </w:rPr>
        <w:t>(</w:t>
      </w:r>
      <w:proofErr w:type="gramStart"/>
      <w:r w:rsidRPr="001F1BC0">
        <w:rPr>
          <w:lang w:val="en-GB"/>
        </w:rPr>
        <w:t>let</w:t>
      </w:r>
      <w:proofErr w:type="gramEnd"/>
      <w:r w:rsidRPr="001F1BC0">
        <w:rPr>
          <w:lang w:val="en-GB"/>
        </w:rPr>
        <w:t xml:space="preserve"> [out (by-id "ex-9-18-out")</w:t>
      </w:r>
    </w:p>
    <w:p w14:paraId="6E2B9EFC"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button</w:t>
      </w:r>
      <w:proofErr w:type="gramEnd"/>
      <w:r w:rsidRPr="001F1BC0">
        <w:rPr>
          <w:lang w:val="en-GB"/>
        </w:rPr>
        <w:t xml:space="preserve"> (by-id "search-1")</w:t>
      </w:r>
    </w:p>
    <w:p w14:paraId="1A7F2B1A"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c</w:t>
      </w:r>
      <w:proofErr w:type="gramEnd"/>
      <w:r w:rsidRPr="001F1BC0">
        <w:rPr>
          <w:lang w:val="en-GB"/>
        </w:rPr>
        <w:t xml:space="preserve"> (listen button </w:t>
      </w:r>
      <w:proofErr w:type="spellStart"/>
      <w:r w:rsidRPr="001F1BC0">
        <w:rPr>
          <w:lang w:val="en-GB"/>
        </w:rPr>
        <w:t>goog.events.EventType.CLICK</w:t>
      </w:r>
      <w:proofErr w:type="spellEnd"/>
      <w:r w:rsidRPr="001F1BC0">
        <w:rPr>
          <w:lang w:val="en-GB"/>
        </w:rPr>
        <w:t>)]</w:t>
      </w:r>
    </w:p>
    <w:p w14:paraId="1BA53A2C"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go</w:t>
      </w:r>
      <w:proofErr w:type="gramEnd"/>
      <w:r w:rsidRPr="001F1BC0">
        <w:rPr>
          <w:lang w:val="en-GB"/>
        </w:rPr>
        <w:t xml:space="preserve"> (while true</w:t>
      </w:r>
    </w:p>
    <w:p w14:paraId="2CB56687"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let</w:t>
      </w:r>
      <w:proofErr w:type="gramEnd"/>
      <w:r w:rsidRPr="001F1BC0">
        <w:rPr>
          <w:lang w:val="en-GB"/>
        </w:rPr>
        <w:t xml:space="preserve"> [e (a/&lt;! c)</w:t>
      </w:r>
    </w:p>
    <w:p w14:paraId="462B19E4"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result</w:t>
      </w:r>
      <w:proofErr w:type="gramEnd"/>
      <w:r w:rsidRPr="001F1BC0">
        <w:rPr>
          <w:lang w:val="en-GB"/>
        </w:rPr>
        <w:t xml:space="preserve"> (a/&lt;! (</w:t>
      </w:r>
      <w:proofErr w:type="spellStart"/>
      <w:proofErr w:type="gramStart"/>
      <w:r w:rsidRPr="001F1BC0">
        <w:rPr>
          <w:lang w:val="en-GB"/>
        </w:rPr>
        <w:t>chan</w:t>
      </w:r>
      <w:proofErr w:type="spellEnd"/>
      <w:r w:rsidRPr="001F1BC0">
        <w:rPr>
          <w:lang w:val="en-GB"/>
        </w:rPr>
        <w:t>-search-fastest</w:t>
      </w:r>
      <w:proofErr w:type="gramEnd"/>
      <w:r w:rsidRPr="001F1BC0">
        <w:rPr>
          <w:lang w:val="en-GB"/>
        </w:rPr>
        <w:t xml:space="preserve"> "channels"))</w:t>
      </w:r>
    </w:p>
    <w:p w14:paraId="7E8D194A" w14:textId="77777777" w:rsidR="001F1BC0" w:rsidRPr="001F1BC0" w:rsidRDefault="001F1BC0" w:rsidP="001F1BC0">
      <w:pPr>
        <w:pStyle w:val="CodePACKT"/>
        <w:rPr>
          <w:lang w:val="en-GB"/>
        </w:rPr>
      </w:pPr>
      <w:r w:rsidRPr="001F1BC0">
        <w:rPr>
          <w:lang w:val="en-GB"/>
        </w:rPr>
        <w:t xml:space="preserve">              </w:t>
      </w:r>
      <w:proofErr w:type="gramStart"/>
      <w:r w:rsidRPr="001F1BC0">
        <w:rPr>
          <w:lang w:val="en-GB"/>
        </w:rPr>
        <w:t>s</w:t>
      </w:r>
      <w:proofErr w:type="gramEnd"/>
      <w:r w:rsidRPr="001F1BC0">
        <w:rPr>
          <w:lang w:val="en-GB"/>
        </w:rPr>
        <w:t xml:space="preserve"> (</w:t>
      </w:r>
      <w:proofErr w:type="spellStart"/>
      <w:r w:rsidRPr="001F1BC0">
        <w:rPr>
          <w:lang w:val="en-GB"/>
        </w:rPr>
        <w:t>str</w:t>
      </w:r>
      <w:proofErr w:type="spellEnd"/>
      <w:r w:rsidRPr="001F1BC0">
        <w:rPr>
          <w:lang w:val="en-GB"/>
        </w:rPr>
        <w:t xml:space="preserve"> result)]</w:t>
      </w:r>
    </w:p>
    <w:p w14:paraId="06102772" w14:textId="77777777" w:rsidR="002A4997" w:rsidRDefault="001F1BC0" w:rsidP="001F1BC0">
      <w:pPr>
        <w:pStyle w:val="CodePACKT"/>
        <w:rPr>
          <w:lang w:val="en-GB"/>
        </w:rPr>
      </w:pPr>
      <w:r w:rsidRPr="001F1BC0">
        <w:rPr>
          <w:lang w:val="en-GB"/>
        </w:rPr>
        <w:t xml:space="preserve">          (set-html! out s)))))</w:t>
      </w:r>
    </w:p>
    <w:p w14:paraId="34C5E1C2" w14:textId="77777777" w:rsidR="00C30741" w:rsidRDefault="00C30741" w:rsidP="00FB3448">
      <w:pPr>
        <w:pStyle w:val="NormalPACKT"/>
        <w:rPr>
          <w:lang w:val="en-GB"/>
        </w:rPr>
      </w:pPr>
    </w:p>
    <w:p w14:paraId="2672A2CC" w14:textId="77777777" w:rsidR="00D24FE3" w:rsidRDefault="00BF4297" w:rsidP="00FB3448">
      <w:pPr>
        <w:pStyle w:val="NormalPACKT"/>
        <w:rPr>
          <w:lang w:val="en-GB"/>
        </w:rPr>
      </w:pPr>
      <w:r>
        <w:rPr>
          <w:lang w:val="en-GB"/>
        </w:rPr>
        <w:t xml:space="preserve">Clicking on the button </w:t>
      </w:r>
      <w:r w:rsidR="00436120">
        <w:rPr>
          <w:lang w:val="en-GB"/>
        </w:rPr>
        <w:t xml:space="preserve">bound to the </w:t>
      </w:r>
      <w:proofErr w:type="spellStart"/>
      <w:r w:rsidR="00436120" w:rsidRPr="00436120">
        <w:rPr>
          <w:rStyle w:val="CodeInTextPACKT"/>
        </w:rPr>
        <w:t>chan</w:t>
      </w:r>
      <w:proofErr w:type="spellEnd"/>
      <w:r w:rsidR="00436120" w:rsidRPr="00436120">
        <w:rPr>
          <w:rStyle w:val="CodeInTextPACKT"/>
        </w:rPr>
        <w:t>-search-fastest</w:t>
      </w:r>
      <w:r w:rsidR="00436120">
        <w:rPr>
          <w:lang w:val="en-GB"/>
        </w:rPr>
        <w:t xml:space="preserve"> function </w:t>
      </w:r>
      <w:r w:rsidR="00D24FE3">
        <w:rPr>
          <w:lang w:val="en-GB"/>
        </w:rPr>
        <w:t>will show the following output.</w:t>
      </w:r>
      <w:r w:rsidR="00A03DEE">
        <w:rPr>
          <w:lang w:val="en-GB"/>
        </w:rPr>
        <w:t xml:space="preserve"> </w:t>
      </w:r>
      <w:r w:rsidR="00D467F2">
        <w:rPr>
          <w:lang w:val="en-GB"/>
        </w:rPr>
        <w:t>Note that</w:t>
      </w:r>
      <w:r w:rsidR="00210D6E">
        <w:rPr>
          <w:lang w:val="en-GB"/>
        </w:rPr>
        <w:t xml:space="preserve"> the</w:t>
      </w:r>
      <w:r w:rsidR="00436120">
        <w:rPr>
          <w:lang w:val="en-GB"/>
        </w:rPr>
        <w:t xml:space="preserve"> </w:t>
      </w:r>
      <w:r w:rsidR="00A03DEE" w:rsidRPr="00436120">
        <w:rPr>
          <w:rStyle w:val="CodeInTextPACKT"/>
        </w:rPr>
        <w:t>nil</w:t>
      </w:r>
      <w:r w:rsidR="00A03DEE">
        <w:rPr>
          <w:lang w:val="en-GB"/>
        </w:rPr>
        <w:t xml:space="preserve"> value in the below output indicates a timeout of queries to a given source of results.</w:t>
      </w:r>
    </w:p>
    <w:p w14:paraId="16DC455A" w14:textId="77777777" w:rsidR="00447EAE" w:rsidRDefault="00447EAE" w:rsidP="00FB3448">
      <w:pPr>
        <w:pStyle w:val="NormalPACKT"/>
        <w:rPr>
          <w:lang w:val="en-GB"/>
        </w:rPr>
      </w:pPr>
      <w:r>
        <w:rPr>
          <w:noProof/>
          <w:lang w:val="en-IN" w:eastAsia="en-IN"/>
        </w:rPr>
        <w:drawing>
          <wp:inline distT="0" distB="0" distL="0" distR="0" wp14:anchorId="4459257C" wp14:editId="2AFFCEBB">
            <wp:extent cx="5029200" cy="1143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05024_09_05.png"/>
                    <pic:cNvPicPr/>
                  </pic:nvPicPr>
                  <pic:blipFill>
                    <a:blip r:embed="rId13">
                      <a:extLst>
                        <a:ext uri="{28A0092B-C50C-407E-A947-70E740481C1C}">
                          <a14:useLocalDpi xmlns:a14="http://schemas.microsoft.com/office/drawing/2010/main" val="0"/>
                        </a:ext>
                      </a:extLst>
                    </a:blip>
                    <a:stretch>
                      <a:fillRect/>
                    </a:stretch>
                  </pic:blipFill>
                  <pic:spPr>
                    <a:xfrm>
                      <a:off x="0" y="0"/>
                      <a:ext cx="5029200" cy="1143635"/>
                    </a:xfrm>
                    <a:prstGeom prst="rect">
                      <a:avLst/>
                    </a:prstGeom>
                  </pic:spPr>
                </pic:pic>
              </a:graphicData>
            </a:graphic>
          </wp:inline>
        </w:drawing>
      </w:r>
    </w:p>
    <w:p w14:paraId="1B5D4DFD" w14:textId="77777777" w:rsidR="00447EAE" w:rsidRPr="00447EAE" w:rsidRDefault="00447EAE" w:rsidP="00447EAE">
      <w:pPr>
        <w:pStyle w:val="LayoutInformationPACKT"/>
      </w:pPr>
      <w:r>
        <w:t xml:space="preserve">Insert Image </w:t>
      </w:r>
      <w:proofErr w:type="spellStart"/>
      <w:r w:rsidRPr="00A72F27">
        <w:t>B05024_09_0</w:t>
      </w:r>
      <w:r>
        <w:t>5</w:t>
      </w:r>
      <w:r w:rsidRPr="00A72F27">
        <w:t>.png</w:t>
      </w:r>
      <w:proofErr w:type="spellEnd"/>
    </w:p>
    <w:p w14:paraId="6585908A" w14:textId="77777777" w:rsidR="00FB3448" w:rsidRDefault="009F534E" w:rsidP="00FB3448">
      <w:pPr>
        <w:pStyle w:val="NormalPACKT"/>
        <w:rPr>
          <w:lang w:val="en-GB"/>
        </w:rPr>
      </w:pPr>
      <w:r>
        <w:rPr>
          <w:lang w:val="en-GB"/>
        </w:rPr>
        <w:lastRenderedPageBreak/>
        <w:t xml:space="preserve">We can implement an </w:t>
      </w:r>
      <w:proofErr w:type="spellStart"/>
      <w:r>
        <w:rPr>
          <w:lang w:val="en-GB"/>
        </w:rPr>
        <w:t>FRP</w:t>
      </w:r>
      <w:proofErr w:type="spellEnd"/>
      <w:r>
        <w:rPr>
          <w:lang w:val="en-GB"/>
        </w:rPr>
        <w:t xml:space="preserve"> version of the simulation of search queries that was previously described. The queries for the various sources of data are defined as shown in </w:t>
      </w:r>
      <w:r w:rsidRPr="00825D36">
        <w:rPr>
          <w:rStyle w:val="ItalicsPACKT"/>
        </w:rPr>
        <w:t>Example 9.19</w:t>
      </w:r>
      <w:r>
        <w:rPr>
          <w:lang w:val="en-GB"/>
        </w:rPr>
        <w:t xml:space="preserve"> below.</w:t>
      </w:r>
    </w:p>
    <w:p w14:paraId="5006EFB9" w14:textId="77777777" w:rsidR="00841876" w:rsidRPr="00841876" w:rsidRDefault="00841876" w:rsidP="00FB3448">
      <w:pPr>
        <w:pStyle w:val="NormalPACKT"/>
        <w:rPr>
          <w:i/>
        </w:rPr>
      </w:pPr>
      <w:proofErr w:type="gramStart"/>
      <w:r w:rsidRPr="00DC3DFB">
        <w:rPr>
          <w:rStyle w:val="ItalicsPACKT"/>
        </w:rPr>
        <w:t>Example 9.</w:t>
      </w:r>
      <w:r>
        <w:rPr>
          <w:rStyle w:val="ItalicsPACKT"/>
        </w:rPr>
        <w:t>19</w:t>
      </w:r>
      <w:r w:rsidRPr="00DC3DFB">
        <w:rPr>
          <w:rStyle w:val="ItalicsPACKT"/>
        </w:rPr>
        <w:t>.</w:t>
      </w:r>
      <w:proofErr w:type="gramEnd"/>
      <w:r w:rsidRPr="00DC3DFB">
        <w:rPr>
          <w:rStyle w:val="ItalicsPACKT"/>
        </w:rPr>
        <w:t xml:space="preserve"> </w:t>
      </w:r>
      <w:r w:rsidR="00931800">
        <w:rPr>
          <w:rStyle w:val="ItalicsPACKT"/>
        </w:rPr>
        <w:t xml:space="preserve">Simulating search queries with </w:t>
      </w:r>
      <w:proofErr w:type="spellStart"/>
      <w:r w:rsidR="00931800">
        <w:rPr>
          <w:rStyle w:val="ItalicsPACKT"/>
        </w:rPr>
        <w:t>FRP</w:t>
      </w:r>
      <w:proofErr w:type="spellEnd"/>
    </w:p>
    <w:p w14:paraId="35277422"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defn</w:t>
      </w:r>
      <w:proofErr w:type="spellEnd"/>
      <w:proofErr w:type="gramEnd"/>
      <w:r w:rsidRPr="00CF4961">
        <w:rPr>
          <w:lang w:val="en-GB"/>
        </w:rPr>
        <w:t xml:space="preserve"> </w:t>
      </w:r>
      <w:proofErr w:type="spellStart"/>
      <w:r w:rsidRPr="00CF4961">
        <w:rPr>
          <w:lang w:val="en-GB"/>
        </w:rPr>
        <w:t>frp</w:t>
      </w:r>
      <w:proofErr w:type="spellEnd"/>
      <w:r w:rsidRPr="00CF4961">
        <w:rPr>
          <w:lang w:val="en-GB"/>
        </w:rPr>
        <w:t>-search [kind]</w:t>
      </w:r>
    </w:p>
    <w:p w14:paraId="459F13B8" w14:textId="77777777" w:rsidR="00CF4961" w:rsidRPr="00CF4961" w:rsidRDefault="00CF4961" w:rsidP="00CF4961">
      <w:pPr>
        <w:pStyle w:val="CodePACKT"/>
        <w:rPr>
          <w:lang w:val="en-GB"/>
        </w:rPr>
      </w:pPr>
      <w:r w:rsidRPr="00CF4961">
        <w:rPr>
          <w:lang w:val="en-GB"/>
        </w:rPr>
        <w:t xml:space="preserve">  (</w:t>
      </w:r>
      <w:proofErr w:type="spellStart"/>
      <w:proofErr w:type="gramStart"/>
      <w:r w:rsidRPr="00CF4961">
        <w:rPr>
          <w:lang w:val="en-GB"/>
        </w:rPr>
        <w:t>fn</w:t>
      </w:r>
      <w:proofErr w:type="spellEnd"/>
      <w:proofErr w:type="gramEnd"/>
      <w:r w:rsidRPr="00CF4961">
        <w:rPr>
          <w:lang w:val="en-GB"/>
        </w:rPr>
        <w:t xml:space="preserve"> [query]</w:t>
      </w:r>
    </w:p>
    <w:p w14:paraId="02C44BBF" w14:textId="77777777" w:rsidR="00CF4961" w:rsidRPr="00CF4961" w:rsidRDefault="00CF4961" w:rsidP="00CF4961">
      <w:pPr>
        <w:pStyle w:val="CodePACKT"/>
        <w:rPr>
          <w:lang w:val="en-GB"/>
        </w:rPr>
      </w:pPr>
      <w:r w:rsidRPr="00CF4961">
        <w:rPr>
          <w:lang w:val="en-GB"/>
        </w:rPr>
        <w:t xml:space="preserve">    (y/later (rand-</w:t>
      </w:r>
      <w:proofErr w:type="spellStart"/>
      <w:r w:rsidRPr="00CF4961">
        <w:rPr>
          <w:lang w:val="en-GB"/>
        </w:rPr>
        <w:t>int</w:t>
      </w:r>
      <w:proofErr w:type="spellEnd"/>
      <w:r w:rsidRPr="00CF4961">
        <w:rPr>
          <w:lang w:val="en-GB"/>
        </w:rPr>
        <w:t xml:space="preserve"> 100) [kind query])))</w:t>
      </w:r>
    </w:p>
    <w:p w14:paraId="3F9A7FF4" w14:textId="77777777" w:rsidR="00CF4961" w:rsidRPr="00CF4961" w:rsidRDefault="00CF4961" w:rsidP="00CF4961">
      <w:pPr>
        <w:pStyle w:val="CodePACKT"/>
        <w:rPr>
          <w:lang w:val="en-GB"/>
        </w:rPr>
      </w:pPr>
    </w:p>
    <w:p w14:paraId="252B9BDF"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w:t>
      </w:r>
      <w:proofErr w:type="spellStart"/>
      <w:r w:rsidRPr="00CF4961">
        <w:rPr>
          <w:lang w:val="en-GB"/>
        </w:rPr>
        <w:t>frp-web1</w:t>
      </w:r>
      <w:proofErr w:type="spellEnd"/>
      <w:r w:rsidRPr="00CF4961">
        <w:rPr>
          <w:lang w:val="en-GB"/>
        </w:rPr>
        <w:t xml:space="preserve"> (</w:t>
      </w:r>
      <w:proofErr w:type="spellStart"/>
      <w:r w:rsidRPr="00CF4961">
        <w:rPr>
          <w:lang w:val="en-GB"/>
        </w:rPr>
        <w:t>frp</w:t>
      </w:r>
      <w:proofErr w:type="spellEnd"/>
      <w:r w:rsidRPr="00CF4961">
        <w:rPr>
          <w:lang w:val="en-GB"/>
        </w:rPr>
        <w:t>-search :</w:t>
      </w:r>
      <w:proofErr w:type="spellStart"/>
      <w:r w:rsidRPr="00CF4961">
        <w:rPr>
          <w:lang w:val="en-GB"/>
        </w:rPr>
        <w:t>web1</w:t>
      </w:r>
      <w:proofErr w:type="spellEnd"/>
      <w:r w:rsidRPr="00CF4961">
        <w:rPr>
          <w:lang w:val="en-GB"/>
        </w:rPr>
        <w:t>))</w:t>
      </w:r>
    </w:p>
    <w:p w14:paraId="15077788"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w:t>
      </w:r>
      <w:proofErr w:type="spellStart"/>
      <w:r w:rsidRPr="00CF4961">
        <w:rPr>
          <w:lang w:val="en-GB"/>
        </w:rPr>
        <w:t>frp-web2</w:t>
      </w:r>
      <w:proofErr w:type="spellEnd"/>
      <w:r w:rsidRPr="00CF4961">
        <w:rPr>
          <w:lang w:val="en-GB"/>
        </w:rPr>
        <w:t xml:space="preserve"> (</w:t>
      </w:r>
      <w:proofErr w:type="spellStart"/>
      <w:r w:rsidRPr="00CF4961">
        <w:rPr>
          <w:lang w:val="en-GB"/>
        </w:rPr>
        <w:t>frp</w:t>
      </w:r>
      <w:proofErr w:type="spellEnd"/>
      <w:r w:rsidRPr="00CF4961">
        <w:rPr>
          <w:lang w:val="en-GB"/>
        </w:rPr>
        <w:t>-search :</w:t>
      </w:r>
      <w:proofErr w:type="spellStart"/>
      <w:r w:rsidRPr="00CF4961">
        <w:rPr>
          <w:lang w:val="en-GB"/>
        </w:rPr>
        <w:t>web2</w:t>
      </w:r>
      <w:proofErr w:type="spellEnd"/>
      <w:r w:rsidRPr="00CF4961">
        <w:rPr>
          <w:lang w:val="en-GB"/>
        </w:rPr>
        <w:t>))</w:t>
      </w:r>
    </w:p>
    <w:p w14:paraId="5A8154C0"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w:t>
      </w:r>
      <w:proofErr w:type="spellStart"/>
      <w:r w:rsidRPr="00CF4961">
        <w:rPr>
          <w:lang w:val="en-GB"/>
        </w:rPr>
        <w:t>frp-image1</w:t>
      </w:r>
      <w:proofErr w:type="spellEnd"/>
      <w:r w:rsidRPr="00CF4961">
        <w:rPr>
          <w:lang w:val="en-GB"/>
        </w:rPr>
        <w:t xml:space="preserve"> (</w:t>
      </w:r>
      <w:proofErr w:type="spellStart"/>
      <w:r w:rsidRPr="00CF4961">
        <w:rPr>
          <w:lang w:val="en-GB"/>
        </w:rPr>
        <w:t>frp</w:t>
      </w:r>
      <w:proofErr w:type="spellEnd"/>
      <w:r w:rsidRPr="00CF4961">
        <w:rPr>
          <w:lang w:val="en-GB"/>
        </w:rPr>
        <w:t>-search :</w:t>
      </w:r>
      <w:proofErr w:type="spellStart"/>
      <w:r w:rsidRPr="00CF4961">
        <w:rPr>
          <w:lang w:val="en-GB"/>
        </w:rPr>
        <w:t>image1</w:t>
      </w:r>
      <w:proofErr w:type="spellEnd"/>
      <w:r w:rsidRPr="00CF4961">
        <w:rPr>
          <w:lang w:val="en-GB"/>
        </w:rPr>
        <w:t>))</w:t>
      </w:r>
    </w:p>
    <w:p w14:paraId="2E9D3A5E"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w:t>
      </w:r>
      <w:proofErr w:type="spellStart"/>
      <w:r w:rsidRPr="00CF4961">
        <w:rPr>
          <w:lang w:val="en-GB"/>
        </w:rPr>
        <w:t>frp-image2</w:t>
      </w:r>
      <w:proofErr w:type="spellEnd"/>
      <w:r w:rsidRPr="00CF4961">
        <w:rPr>
          <w:lang w:val="en-GB"/>
        </w:rPr>
        <w:t xml:space="preserve"> (</w:t>
      </w:r>
      <w:proofErr w:type="spellStart"/>
      <w:r w:rsidRPr="00CF4961">
        <w:rPr>
          <w:lang w:val="en-GB"/>
        </w:rPr>
        <w:t>frp</w:t>
      </w:r>
      <w:proofErr w:type="spellEnd"/>
      <w:r w:rsidRPr="00CF4961">
        <w:rPr>
          <w:lang w:val="en-GB"/>
        </w:rPr>
        <w:t>-search :</w:t>
      </w:r>
      <w:proofErr w:type="spellStart"/>
      <w:r w:rsidRPr="00CF4961">
        <w:rPr>
          <w:lang w:val="en-GB"/>
        </w:rPr>
        <w:t>image2</w:t>
      </w:r>
      <w:proofErr w:type="spellEnd"/>
      <w:r w:rsidRPr="00CF4961">
        <w:rPr>
          <w:lang w:val="en-GB"/>
        </w:rPr>
        <w:t>))</w:t>
      </w:r>
    </w:p>
    <w:p w14:paraId="60D50236" w14:textId="77777777" w:rsidR="00CF4961" w:rsidRPr="00CF4961"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w:t>
      </w:r>
      <w:proofErr w:type="spellStart"/>
      <w:r w:rsidRPr="00CF4961">
        <w:rPr>
          <w:lang w:val="en-GB"/>
        </w:rPr>
        <w:t>frp-video1</w:t>
      </w:r>
      <w:proofErr w:type="spellEnd"/>
      <w:r w:rsidRPr="00CF4961">
        <w:rPr>
          <w:lang w:val="en-GB"/>
        </w:rPr>
        <w:t xml:space="preserve"> (</w:t>
      </w:r>
      <w:proofErr w:type="spellStart"/>
      <w:r w:rsidRPr="00CF4961">
        <w:rPr>
          <w:lang w:val="en-GB"/>
        </w:rPr>
        <w:t>frp</w:t>
      </w:r>
      <w:proofErr w:type="spellEnd"/>
      <w:r w:rsidRPr="00CF4961">
        <w:rPr>
          <w:lang w:val="en-GB"/>
        </w:rPr>
        <w:t>-search :</w:t>
      </w:r>
      <w:proofErr w:type="spellStart"/>
      <w:r w:rsidRPr="00CF4961">
        <w:rPr>
          <w:lang w:val="en-GB"/>
        </w:rPr>
        <w:t>video1</w:t>
      </w:r>
      <w:proofErr w:type="spellEnd"/>
      <w:r w:rsidRPr="00CF4961">
        <w:rPr>
          <w:lang w:val="en-GB"/>
        </w:rPr>
        <w:t>))</w:t>
      </w:r>
    </w:p>
    <w:p w14:paraId="66C2B831" w14:textId="77777777" w:rsidR="00A158FA" w:rsidRDefault="00CF4961" w:rsidP="00CF4961">
      <w:pPr>
        <w:pStyle w:val="CodePACKT"/>
        <w:rPr>
          <w:lang w:val="en-GB"/>
        </w:rPr>
      </w:pPr>
      <w:r w:rsidRPr="00CF4961">
        <w:rPr>
          <w:lang w:val="en-GB"/>
        </w:rPr>
        <w:t>(</w:t>
      </w:r>
      <w:proofErr w:type="spellStart"/>
      <w:proofErr w:type="gramStart"/>
      <w:r w:rsidRPr="00CF4961">
        <w:rPr>
          <w:lang w:val="en-GB"/>
        </w:rPr>
        <w:t>def</w:t>
      </w:r>
      <w:proofErr w:type="spellEnd"/>
      <w:proofErr w:type="gramEnd"/>
      <w:r w:rsidRPr="00CF4961">
        <w:rPr>
          <w:lang w:val="en-GB"/>
        </w:rPr>
        <w:t xml:space="preserve"> </w:t>
      </w:r>
      <w:proofErr w:type="spellStart"/>
      <w:r w:rsidRPr="00CF4961">
        <w:rPr>
          <w:lang w:val="en-GB"/>
        </w:rPr>
        <w:t>frp-video2</w:t>
      </w:r>
      <w:proofErr w:type="spellEnd"/>
      <w:r w:rsidRPr="00CF4961">
        <w:rPr>
          <w:lang w:val="en-GB"/>
        </w:rPr>
        <w:t xml:space="preserve"> (</w:t>
      </w:r>
      <w:proofErr w:type="spellStart"/>
      <w:r w:rsidRPr="00CF4961">
        <w:rPr>
          <w:lang w:val="en-GB"/>
        </w:rPr>
        <w:t>frp</w:t>
      </w:r>
      <w:proofErr w:type="spellEnd"/>
      <w:r w:rsidRPr="00CF4961">
        <w:rPr>
          <w:lang w:val="en-GB"/>
        </w:rPr>
        <w:t>-search :</w:t>
      </w:r>
      <w:proofErr w:type="spellStart"/>
      <w:r w:rsidRPr="00CF4961">
        <w:rPr>
          <w:lang w:val="en-GB"/>
        </w:rPr>
        <w:t>video2</w:t>
      </w:r>
      <w:proofErr w:type="spellEnd"/>
      <w:r w:rsidRPr="00CF4961">
        <w:rPr>
          <w:lang w:val="en-GB"/>
        </w:rPr>
        <w:t>))</w:t>
      </w:r>
    </w:p>
    <w:p w14:paraId="57212330" w14:textId="77777777" w:rsidR="00A158FA" w:rsidRDefault="00A158FA" w:rsidP="00A158FA">
      <w:pPr>
        <w:pStyle w:val="NormalPACKT"/>
        <w:rPr>
          <w:lang w:val="en-GB"/>
        </w:rPr>
      </w:pPr>
    </w:p>
    <w:p w14:paraId="2D4FDE27" w14:textId="77777777" w:rsidR="00A158FA" w:rsidRDefault="00BB62FB" w:rsidP="00A158FA">
      <w:pPr>
        <w:pStyle w:val="NormalPACKT"/>
        <w:rPr>
          <w:lang w:val="en-GB"/>
        </w:rPr>
      </w:pPr>
      <w:proofErr w:type="gramStart"/>
      <w:r>
        <w:rPr>
          <w:lang w:val="en-GB"/>
        </w:rPr>
        <w:t>The functions to shown above all return event streams for search results</w:t>
      </w:r>
      <w:r w:rsidR="00242676">
        <w:rPr>
          <w:lang w:val="en-GB"/>
        </w:rPr>
        <w:t>.</w:t>
      </w:r>
      <w:proofErr w:type="gramEnd"/>
      <w:r w:rsidR="008A1BDE">
        <w:rPr>
          <w:lang w:val="en-GB"/>
        </w:rPr>
        <w:t xml:space="preserve"> The search results </w:t>
      </w:r>
      <w:r w:rsidR="00DD3BF3">
        <w:rPr>
          <w:lang w:val="en-GB"/>
        </w:rPr>
        <w:t xml:space="preserve">produced </w:t>
      </w:r>
      <w:r w:rsidR="008A1BDE">
        <w:rPr>
          <w:lang w:val="en-GB"/>
        </w:rPr>
        <w:t xml:space="preserve">can combined with timeouts using the </w:t>
      </w:r>
      <w:r w:rsidR="00044842" w:rsidRPr="00044842">
        <w:rPr>
          <w:rStyle w:val="CodeInTextPACKT"/>
        </w:rPr>
        <w:t>later</w:t>
      </w:r>
      <w:r w:rsidR="00044842">
        <w:rPr>
          <w:lang w:val="en-GB"/>
        </w:rPr>
        <w:t xml:space="preserve">, </w:t>
      </w:r>
      <w:r w:rsidR="008A1BDE" w:rsidRPr="00044842">
        <w:rPr>
          <w:rStyle w:val="CodeInTextPACKT"/>
        </w:rPr>
        <w:t>merge</w:t>
      </w:r>
      <w:r w:rsidR="008A1BDE">
        <w:rPr>
          <w:lang w:val="en-GB"/>
        </w:rPr>
        <w:t xml:space="preserve"> and </w:t>
      </w:r>
      <w:r w:rsidR="008A1BDE" w:rsidRPr="00044842">
        <w:rPr>
          <w:rStyle w:val="CodeInTextPACKT"/>
        </w:rPr>
        <w:t>combine-as-array</w:t>
      </w:r>
      <w:r w:rsidR="008A1BDE">
        <w:rPr>
          <w:lang w:val="en-GB"/>
        </w:rPr>
        <w:t xml:space="preserve"> functions from the </w:t>
      </w:r>
      <w:proofErr w:type="spellStart"/>
      <w:r w:rsidR="008A1BDE" w:rsidRPr="003E5D6B">
        <w:rPr>
          <w:rStyle w:val="CodeInTextPACKT"/>
        </w:rPr>
        <w:t>yolk.bacon</w:t>
      </w:r>
      <w:proofErr w:type="spellEnd"/>
      <w:r w:rsidR="008A1BDE">
        <w:rPr>
          <w:lang w:val="en-GB"/>
        </w:rPr>
        <w:t xml:space="preserve"> namespace, as </w:t>
      </w:r>
      <w:r w:rsidR="00E864FE">
        <w:rPr>
          <w:lang w:val="en-GB"/>
        </w:rPr>
        <w:t xml:space="preserve">shown in </w:t>
      </w:r>
      <w:r w:rsidR="00E864FE" w:rsidRPr="00E864FE">
        <w:rPr>
          <w:rStyle w:val="ItalicsPACKT"/>
        </w:rPr>
        <w:t>Example 9.20</w:t>
      </w:r>
      <w:r w:rsidR="00E864FE">
        <w:rPr>
          <w:lang w:val="en-GB"/>
        </w:rPr>
        <w:t xml:space="preserve"> below.</w:t>
      </w:r>
    </w:p>
    <w:p w14:paraId="6C0A3F5A" w14:textId="77777777" w:rsidR="00841876" w:rsidRPr="00841876" w:rsidRDefault="00841876" w:rsidP="00A158FA">
      <w:pPr>
        <w:pStyle w:val="NormalPACKT"/>
        <w:rPr>
          <w:i/>
        </w:rPr>
      </w:pPr>
      <w:proofErr w:type="gramStart"/>
      <w:r w:rsidRPr="00DC3DFB">
        <w:rPr>
          <w:rStyle w:val="ItalicsPACKT"/>
        </w:rPr>
        <w:t>Example 9.</w:t>
      </w:r>
      <w:r>
        <w:rPr>
          <w:rStyle w:val="ItalicsPACKT"/>
        </w:rPr>
        <w:t>20</w:t>
      </w:r>
      <w:r w:rsidRPr="00DC3DFB">
        <w:rPr>
          <w:rStyle w:val="ItalicsPACKT"/>
        </w:rPr>
        <w:t>.</w:t>
      </w:r>
      <w:proofErr w:type="gramEnd"/>
      <w:r w:rsidRPr="00DC3DFB">
        <w:rPr>
          <w:rStyle w:val="ItalicsPACKT"/>
        </w:rPr>
        <w:t xml:space="preserve"> </w:t>
      </w:r>
      <w:r w:rsidR="00931800">
        <w:rPr>
          <w:rStyle w:val="ItalicsPACKT"/>
        </w:rPr>
        <w:t xml:space="preserve">Simulating search queries with </w:t>
      </w:r>
      <w:proofErr w:type="spellStart"/>
      <w:r w:rsidR="00931800">
        <w:rPr>
          <w:rStyle w:val="ItalicsPACKT"/>
        </w:rPr>
        <w:t>FRP</w:t>
      </w:r>
      <w:proofErr w:type="spellEnd"/>
      <w:r w:rsidR="00931800">
        <w:rPr>
          <w:rStyle w:val="ItalicsPACKT"/>
        </w:rPr>
        <w:t xml:space="preserve"> (continued)</w:t>
      </w:r>
    </w:p>
    <w:p w14:paraId="602D60F2" w14:textId="77777777" w:rsidR="00CF00AE" w:rsidRPr="00CF00AE" w:rsidRDefault="00CF00AE" w:rsidP="00CF00AE">
      <w:pPr>
        <w:pStyle w:val="CodePACKT"/>
        <w:rPr>
          <w:lang w:val="en-GB"/>
        </w:rPr>
      </w:pPr>
      <w:r w:rsidRPr="00CF00AE">
        <w:rPr>
          <w:lang w:val="en-GB"/>
        </w:rPr>
        <w:t>(</w:t>
      </w:r>
      <w:proofErr w:type="spellStart"/>
      <w:proofErr w:type="gramStart"/>
      <w:r w:rsidRPr="00CF00AE">
        <w:rPr>
          <w:lang w:val="en-GB"/>
        </w:rPr>
        <w:t>defn</w:t>
      </w:r>
      <w:proofErr w:type="spellEnd"/>
      <w:proofErr w:type="gramEnd"/>
      <w:r w:rsidRPr="00CF00AE">
        <w:rPr>
          <w:lang w:val="en-GB"/>
        </w:rPr>
        <w:t xml:space="preserve"> </w:t>
      </w:r>
      <w:proofErr w:type="spellStart"/>
      <w:r w:rsidRPr="00CF00AE">
        <w:rPr>
          <w:lang w:val="en-GB"/>
        </w:rPr>
        <w:t>frp</w:t>
      </w:r>
      <w:proofErr w:type="spellEnd"/>
      <w:r w:rsidRPr="00CF00AE">
        <w:rPr>
          <w:lang w:val="en-GB"/>
        </w:rPr>
        <w:t>-search-all [query &amp; searches]</w:t>
      </w:r>
    </w:p>
    <w:p w14:paraId="47ED0A7E" w14:textId="77777777" w:rsidR="00CF00AE" w:rsidRPr="00CF00AE" w:rsidRDefault="00CF00AE" w:rsidP="00CF00AE">
      <w:pPr>
        <w:pStyle w:val="CodePACKT"/>
        <w:rPr>
          <w:lang w:val="en-GB"/>
        </w:rPr>
      </w:pPr>
      <w:r w:rsidRPr="00CF00AE">
        <w:rPr>
          <w:lang w:val="en-GB"/>
        </w:rPr>
        <w:t xml:space="preserve">  (</w:t>
      </w:r>
      <w:proofErr w:type="gramStart"/>
      <w:r w:rsidRPr="00CF00AE">
        <w:rPr>
          <w:lang w:val="en-GB"/>
        </w:rPr>
        <w:t>let</w:t>
      </w:r>
      <w:proofErr w:type="gramEnd"/>
      <w:r w:rsidRPr="00CF00AE">
        <w:rPr>
          <w:lang w:val="en-GB"/>
        </w:rPr>
        <w:t xml:space="preserve"> [results (map #(% query) searches)</w:t>
      </w:r>
    </w:p>
    <w:p w14:paraId="6BB850CC" w14:textId="77777777" w:rsidR="00CF00AE" w:rsidRPr="00CF00AE" w:rsidRDefault="00CF00AE" w:rsidP="00CF00AE">
      <w:pPr>
        <w:pStyle w:val="CodePACKT"/>
        <w:rPr>
          <w:lang w:val="en-GB"/>
        </w:rPr>
      </w:pPr>
      <w:r w:rsidRPr="00CF00AE">
        <w:rPr>
          <w:lang w:val="en-GB"/>
        </w:rPr>
        <w:t xml:space="preserve">        </w:t>
      </w:r>
      <w:proofErr w:type="gramStart"/>
      <w:r w:rsidRPr="00CF00AE">
        <w:rPr>
          <w:lang w:val="en-GB"/>
        </w:rPr>
        <w:t>events</w:t>
      </w:r>
      <w:proofErr w:type="gramEnd"/>
      <w:r w:rsidRPr="00CF00AE">
        <w:rPr>
          <w:lang w:val="en-GB"/>
        </w:rPr>
        <w:t xml:space="preserve"> (cons (y/later 80 "nil") results)]</w:t>
      </w:r>
    </w:p>
    <w:p w14:paraId="190097D3" w14:textId="77777777" w:rsidR="00CF00AE" w:rsidRPr="00CF00AE" w:rsidRDefault="00CF00AE" w:rsidP="00CF00AE">
      <w:pPr>
        <w:pStyle w:val="CodePACKT"/>
        <w:rPr>
          <w:lang w:val="en-GB"/>
        </w:rPr>
      </w:pPr>
      <w:r w:rsidRPr="00CF00AE">
        <w:rPr>
          <w:lang w:val="en-GB"/>
        </w:rPr>
        <w:t xml:space="preserve">    (-&gt; (apply y/merge events)</w:t>
      </w:r>
    </w:p>
    <w:p w14:paraId="46CD3AEA" w14:textId="77777777" w:rsidR="00DE0A4F" w:rsidRPr="00DE0A4F" w:rsidRDefault="00CF00AE" w:rsidP="00CF00AE">
      <w:pPr>
        <w:pStyle w:val="CodePACKT"/>
        <w:rPr>
          <w:lang w:val="en-GB"/>
        </w:rPr>
      </w:pPr>
      <w:r w:rsidRPr="00CF00AE">
        <w:rPr>
          <w:lang w:val="en-GB"/>
        </w:rPr>
        <w:t xml:space="preserve">        (</w:t>
      </w:r>
      <w:proofErr w:type="gramStart"/>
      <w:r w:rsidRPr="00CF00AE">
        <w:rPr>
          <w:lang w:val="en-GB"/>
        </w:rPr>
        <w:t>y/take</w:t>
      </w:r>
      <w:proofErr w:type="gramEnd"/>
      <w:r w:rsidRPr="00CF00AE">
        <w:rPr>
          <w:lang w:val="en-GB"/>
        </w:rPr>
        <w:t xml:space="preserve"> 1))))</w:t>
      </w:r>
    </w:p>
    <w:p w14:paraId="4A5A04DD" w14:textId="77777777" w:rsidR="00DE0A4F" w:rsidRPr="00DE0A4F" w:rsidRDefault="00DE0A4F" w:rsidP="00DE0A4F">
      <w:pPr>
        <w:pStyle w:val="CodePACKT"/>
        <w:rPr>
          <w:lang w:val="en-GB"/>
        </w:rPr>
      </w:pPr>
    </w:p>
    <w:p w14:paraId="7A7974AA" w14:textId="77777777" w:rsidR="00DE0A4F" w:rsidRPr="00DE0A4F" w:rsidRDefault="00DE0A4F" w:rsidP="00DE0A4F">
      <w:pPr>
        <w:pStyle w:val="CodePACKT"/>
        <w:rPr>
          <w:lang w:val="en-GB"/>
        </w:rPr>
      </w:pPr>
      <w:r w:rsidRPr="00DE0A4F">
        <w:rPr>
          <w:lang w:val="en-GB"/>
        </w:rPr>
        <w:t>(</w:t>
      </w:r>
      <w:proofErr w:type="spellStart"/>
      <w:proofErr w:type="gramStart"/>
      <w:r w:rsidRPr="00DE0A4F">
        <w:rPr>
          <w:lang w:val="en-GB"/>
        </w:rPr>
        <w:t>defn</w:t>
      </w:r>
      <w:proofErr w:type="spellEnd"/>
      <w:proofErr w:type="gramEnd"/>
      <w:r w:rsidRPr="00DE0A4F">
        <w:rPr>
          <w:lang w:val="en-GB"/>
        </w:rPr>
        <w:t xml:space="preserve"> </w:t>
      </w:r>
      <w:proofErr w:type="spellStart"/>
      <w:r w:rsidRPr="00DE0A4F">
        <w:rPr>
          <w:lang w:val="en-GB"/>
        </w:rPr>
        <w:t>frp</w:t>
      </w:r>
      <w:proofErr w:type="spellEnd"/>
      <w:r w:rsidRPr="00DE0A4F">
        <w:rPr>
          <w:lang w:val="en-GB"/>
        </w:rPr>
        <w:t>-search-fastest [query]</w:t>
      </w:r>
    </w:p>
    <w:p w14:paraId="207D8A8E" w14:textId="77777777" w:rsidR="00DE0A4F" w:rsidRPr="00DE0A4F" w:rsidRDefault="00DE0A4F" w:rsidP="00DE0A4F">
      <w:pPr>
        <w:pStyle w:val="CodePACKT"/>
        <w:rPr>
          <w:lang w:val="en-GB"/>
        </w:rPr>
      </w:pPr>
      <w:r w:rsidRPr="00DE0A4F">
        <w:rPr>
          <w:lang w:val="en-GB"/>
        </w:rPr>
        <w:t xml:space="preserve">  (</w:t>
      </w:r>
      <w:proofErr w:type="gramStart"/>
      <w:r w:rsidRPr="00DE0A4F">
        <w:rPr>
          <w:lang w:val="en-GB"/>
        </w:rPr>
        <w:t>y/combine-as-array</w:t>
      </w:r>
      <w:proofErr w:type="gramEnd"/>
    </w:p>
    <w:p w14:paraId="0B39398A" w14:textId="77777777" w:rsidR="00DE0A4F" w:rsidRPr="00DE0A4F" w:rsidRDefault="00DE0A4F" w:rsidP="00DE0A4F">
      <w:pPr>
        <w:pStyle w:val="CodePACKT"/>
        <w:rPr>
          <w:lang w:val="en-GB"/>
        </w:rPr>
      </w:pPr>
      <w:r w:rsidRPr="00DE0A4F">
        <w:rPr>
          <w:lang w:val="en-GB"/>
        </w:rPr>
        <w:t xml:space="preserve">   (</w:t>
      </w:r>
      <w:proofErr w:type="spellStart"/>
      <w:proofErr w:type="gramStart"/>
      <w:r w:rsidRPr="00DE0A4F">
        <w:rPr>
          <w:lang w:val="en-GB"/>
        </w:rPr>
        <w:t>frp</w:t>
      </w:r>
      <w:proofErr w:type="spellEnd"/>
      <w:r w:rsidRPr="00DE0A4F">
        <w:rPr>
          <w:lang w:val="en-GB"/>
        </w:rPr>
        <w:t>-search-all</w:t>
      </w:r>
      <w:proofErr w:type="gramEnd"/>
      <w:r w:rsidRPr="00DE0A4F">
        <w:rPr>
          <w:lang w:val="en-GB"/>
        </w:rPr>
        <w:t xml:space="preserve"> query </w:t>
      </w:r>
      <w:proofErr w:type="spellStart"/>
      <w:r w:rsidRPr="00DE0A4F">
        <w:rPr>
          <w:lang w:val="en-GB"/>
        </w:rPr>
        <w:t>frp-web1</w:t>
      </w:r>
      <w:proofErr w:type="spellEnd"/>
      <w:r w:rsidRPr="00DE0A4F">
        <w:rPr>
          <w:lang w:val="en-GB"/>
        </w:rPr>
        <w:t xml:space="preserve"> </w:t>
      </w:r>
      <w:proofErr w:type="spellStart"/>
      <w:r w:rsidRPr="00DE0A4F">
        <w:rPr>
          <w:lang w:val="en-GB"/>
        </w:rPr>
        <w:t>frp-web2</w:t>
      </w:r>
      <w:proofErr w:type="spellEnd"/>
      <w:r w:rsidRPr="00DE0A4F">
        <w:rPr>
          <w:lang w:val="en-GB"/>
        </w:rPr>
        <w:t>)</w:t>
      </w:r>
    </w:p>
    <w:p w14:paraId="2D610F58" w14:textId="77777777" w:rsidR="00DE0A4F" w:rsidRPr="00DE0A4F" w:rsidRDefault="00DE0A4F" w:rsidP="00DE0A4F">
      <w:pPr>
        <w:pStyle w:val="CodePACKT"/>
        <w:rPr>
          <w:lang w:val="en-GB"/>
        </w:rPr>
      </w:pPr>
      <w:r w:rsidRPr="00DE0A4F">
        <w:rPr>
          <w:lang w:val="en-GB"/>
        </w:rPr>
        <w:t xml:space="preserve">   (</w:t>
      </w:r>
      <w:proofErr w:type="spellStart"/>
      <w:proofErr w:type="gramStart"/>
      <w:r w:rsidRPr="00DE0A4F">
        <w:rPr>
          <w:lang w:val="en-GB"/>
        </w:rPr>
        <w:t>frp</w:t>
      </w:r>
      <w:proofErr w:type="spellEnd"/>
      <w:r w:rsidRPr="00DE0A4F">
        <w:rPr>
          <w:lang w:val="en-GB"/>
        </w:rPr>
        <w:t>-search-all</w:t>
      </w:r>
      <w:proofErr w:type="gramEnd"/>
      <w:r w:rsidRPr="00DE0A4F">
        <w:rPr>
          <w:lang w:val="en-GB"/>
        </w:rPr>
        <w:t xml:space="preserve"> query </w:t>
      </w:r>
      <w:proofErr w:type="spellStart"/>
      <w:r w:rsidRPr="00DE0A4F">
        <w:rPr>
          <w:lang w:val="en-GB"/>
        </w:rPr>
        <w:t>frp-image1</w:t>
      </w:r>
      <w:proofErr w:type="spellEnd"/>
      <w:r w:rsidRPr="00DE0A4F">
        <w:rPr>
          <w:lang w:val="en-GB"/>
        </w:rPr>
        <w:t xml:space="preserve"> </w:t>
      </w:r>
      <w:proofErr w:type="spellStart"/>
      <w:r w:rsidRPr="00DE0A4F">
        <w:rPr>
          <w:lang w:val="en-GB"/>
        </w:rPr>
        <w:t>frp-image2</w:t>
      </w:r>
      <w:proofErr w:type="spellEnd"/>
      <w:r w:rsidRPr="00DE0A4F">
        <w:rPr>
          <w:lang w:val="en-GB"/>
        </w:rPr>
        <w:t>)</w:t>
      </w:r>
    </w:p>
    <w:p w14:paraId="7F965CE3" w14:textId="77777777" w:rsidR="009B5AF1" w:rsidRDefault="00DE0A4F" w:rsidP="00DE0A4F">
      <w:pPr>
        <w:pStyle w:val="CodePACKT"/>
        <w:rPr>
          <w:lang w:val="en-GB"/>
        </w:rPr>
      </w:pPr>
      <w:r w:rsidRPr="00DE0A4F">
        <w:rPr>
          <w:lang w:val="en-GB"/>
        </w:rPr>
        <w:t xml:space="preserve">   (</w:t>
      </w:r>
      <w:proofErr w:type="spellStart"/>
      <w:proofErr w:type="gramStart"/>
      <w:r w:rsidRPr="00DE0A4F">
        <w:rPr>
          <w:lang w:val="en-GB"/>
        </w:rPr>
        <w:t>frp</w:t>
      </w:r>
      <w:proofErr w:type="spellEnd"/>
      <w:r w:rsidRPr="00DE0A4F">
        <w:rPr>
          <w:lang w:val="en-GB"/>
        </w:rPr>
        <w:t>-search-all</w:t>
      </w:r>
      <w:proofErr w:type="gramEnd"/>
      <w:r w:rsidRPr="00DE0A4F">
        <w:rPr>
          <w:lang w:val="en-GB"/>
        </w:rPr>
        <w:t xml:space="preserve"> query </w:t>
      </w:r>
      <w:proofErr w:type="spellStart"/>
      <w:r w:rsidRPr="00DE0A4F">
        <w:rPr>
          <w:lang w:val="en-GB"/>
        </w:rPr>
        <w:t>frp-video1</w:t>
      </w:r>
      <w:proofErr w:type="spellEnd"/>
      <w:r w:rsidRPr="00DE0A4F">
        <w:rPr>
          <w:lang w:val="en-GB"/>
        </w:rPr>
        <w:t xml:space="preserve"> </w:t>
      </w:r>
      <w:proofErr w:type="spellStart"/>
      <w:r w:rsidRPr="00DE0A4F">
        <w:rPr>
          <w:lang w:val="en-GB"/>
        </w:rPr>
        <w:t>frp-video2</w:t>
      </w:r>
      <w:proofErr w:type="spellEnd"/>
      <w:r w:rsidRPr="00DE0A4F">
        <w:rPr>
          <w:lang w:val="en-GB"/>
        </w:rPr>
        <w:t>)))</w:t>
      </w:r>
    </w:p>
    <w:p w14:paraId="467659F7" w14:textId="77777777" w:rsidR="009B5AF1" w:rsidRDefault="009B5AF1" w:rsidP="00FB3448">
      <w:pPr>
        <w:pStyle w:val="NormalPACKT"/>
        <w:rPr>
          <w:lang w:val="en-GB"/>
        </w:rPr>
      </w:pPr>
    </w:p>
    <w:p w14:paraId="456628FB" w14:textId="77777777" w:rsidR="00A158FA" w:rsidRDefault="00981A59" w:rsidP="00FB3448">
      <w:pPr>
        <w:pStyle w:val="NormalPACKT"/>
        <w:rPr>
          <w:lang w:val="en-GB"/>
        </w:rPr>
      </w:pPr>
      <w:r>
        <w:rPr>
          <w:lang w:val="en-GB"/>
        </w:rPr>
        <w:t xml:space="preserve">The </w:t>
      </w:r>
      <w:proofErr w:type="spellStart"/>
      <w:r w:rsidRPr="00FE44E0">
        <w:rPr>
          <w:rStyle w:val="CodeInTextPACKT"/>
        </w:rPr>
        <w:t>frp</w:t>
      </w:r>
      <w:proofErr w:type="spellEnd"/>
      <w:r w:rsidRPr="00FE44E0">
        <w:rPr>
          <w:rStyle w:val="CodeInTextPACKT"/>
        </w:rPr>
        <w:t>-search-fastest</w:t>
      </w:r>
      <w:r>
        <w:rPr>
          <w:lang w:val="en-GB"/>
        </w:rPr>
        <w:t xml:space="preserve"> function can be </w:t>
      </w:r>
      <w:r w:rsidR="000E24D7">
        <w:rPr>
          <w:lang w:val="en-GB"/>
        </w:rPr>
        <w:t xml:space="preserve">invoked on clicking a button, as shown below in </w:t>
      </w:r>
      <w:r w:rsidR="000E24D7" w:rsidRPr="00FE44E0">
        <w:rPr>
          <w:rStyle w:val="ItalicsPACKT"/>
        </w:rPr>
        <w:t>Example 9.21</w:t>
      </w:r>
      <w:r w:rsidR="000E24D7">
        <w:rPr>
          <w:lang w:val="en-GB"/>
        </w:rPr>
        <w:t>.</w:t>
      </w:r>
    </w:p>
    <w:p w14:paraId="7B3EED43" w14:textId="77777777" w:rsidR="00841876" w:rsidRPr="00841876" w:rsidRDefault="00841876" w:rsidP="00FB3448">
      <w:pPr>
        <w:pStyle w:val="NormalPACKT"/>
        <w:rPr>
          <w:i/>
        </w:rPr>
      </w:pPr>
      <w:proofErr w:type="gramStart"/>
      <w:r w:rsidRPr="00DC3DFB">
        <w:rPr>
          <w:rStyle w:val="ItalicsPACKT"/>
        </w:rPr>
        <w:t>Example 9.</w:t>
      </w:r>
      <w:r>
        <w:rPr>
          <w:rStyle w:val="ItalicsPACKT"/>
        </w:rPr>
        <w:t>21</w:t>
      </w:r>
      <w:r w:rsidRPr="00DC3DFB">
        <w:rPr>
          <w:rStyle w:val="ItalicsPACKT"/>
        </w:rPr>
        <w:t>.</w:t>
      </w:r>
      <w:proofErr w:type="gramEnd"/>
      <w:r w:rsidRPr="00DC3DFB">
        <w:rPr>
          <w:rStyle w:val="ItalicsPACKT"/>
        </w:rPr>
        <w:t xml:space="preserve"> </w:t>
      </w:r>
      <w:r w:rsidR="00931800">
        <w:rPr>
          <w:rStyle w:val="ItalicsPACKT"/>
        </w:rPr>
        <w:t xml:space="preserve">Simulating search queries with </w:t>
      </w:r>
      <w:proofErr w:type="spellStart"/>
      <w:r w:rsidR="00931800">
        <w:rPr>
          <w:rStyle w:val="ItalicsPACKT"/>
        </w:rPr>
        <w:t>FRP</w:t>
      </w:r>
      <w:proofErr w:type="spellEnd"/>
      <w:r w:rsidR="00931800">
        <w:rPr>
          <w:rStyle w:val="ItalicsPACKT"/>
        </w:rPr>
        <w:t xml:space="preserve"> (continued)</w:t>
      </w:r>
    </w:p>
    <w:p w14:paraId="38211981" w14:textId="77777777" w:rsidR="002277A0" w:rsidRPr="002277A0" w:rsidRDefault="002277A0" w:rsidP="002277A0">
      <w:pPr>
        <w:pStyle w:val="CodePACKT"/>
        <w:rPr>
          <w:lang w:val="en-GB"/>
        </w:rPr>
      </w:pPr>
      <w:r w:rsidRPr="002277A0">
        <w:rPr>
          <w:lang w:val="en-GB"/>
        </w:rPr>
        <w:t>(</w:t>
      </w:r>
      <w:proofErr w:type="gramStart"/>
      <w:r w:rsidRPr="002277A0">
        <w:rPr>
          <w:lang w:val="en-GB"/>
        </w:rPr>
        <w:t>let</w:t>
      </w:r>
      <w:proofErr w:type="gramEnd"/>
      <w:r w:rsidRPr="002277A0">
        <w:rPr>
          <w:lang w:val="en-GB"/>
        </w:rPr>
        <w:t xml:space="preserve"> [out (by-id "ex-9-21-out")</w:t>
      </w:r>
    </w:p>
    <w:p w14:paraId="68DC2E92"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button</w:t>
      </w:r>
      <w:proofErr w:type="gramEnd"/>
      <w:r w:rsidRPr="002277A0">
        <w:rPr>
          <w:lang w:val="en-GB"/>
        </w:rPr>
        <w:t xml:space="preserve"> (by-id "search-2")</w:t>
      </w:r>
    </w:p>
    <w:p w14:paraId="61F38688"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events</w:t>
      </w:r>
      <w:proofErr w:type="gramEnd"/>
      <w:r w:rsidRPr="002277A0">
        <w:rPr>
          <w:lang w:val="en-GB"/>
        </w:rPr>
        <w:t xml:space="preserve"> (y/from-event-target button "click")]</w:t>
      </w:r>
    </w:p>
    <w:p w14:paraId="567CF409" w14:textId="77777777" w:rsidR="002277A0" w:rsidRPr="002277A0" w:rsidRDefault="002277A0" w:rsidP="002277A0">
      <w:pPr>
        <w:pStyle w:val="CodePACKT"/>
        <w:rPr>
          <w:lang w:val="en-GB"/>
        </w:rPr>
      </w:pPr>
      <w:r w:rsidRPr="002277A0">
        <w:rPr>
          <w:lang w:val="en-GB"/>
        </w:rPr>
        <w:t xml:space="preserve">  (-&gt; </w:t>
      </w:r>
      <w:proofErr w:type="gramStart"/>
      <w:r w:rsidRPr="002277A0">
        <w:rPr>
          <w:lang w:val="en-GB"/>
        </w:rPr>
        <w:t>events</w:t>
      </w:r>
      <w:proofErr w:type="gramEnd"/>
    </w:p>
    <w:p w14:paraId="12AAD4F0"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y/flat-map-latest</w:t>
      </w:r>
      <w:proofErr w:type="gramEnd"/>
      <w:r w:rsidRPr="002277A0">
        <w:rPr>
          <w:lang w:val="en-GB"/>
        </w:rPr>
        <w:t xml:space="preserve"> #(</w:t>
      </w:r>
      <w:proofErr w:type="spellStart"/>
      <w:r w:rsidRPr="002277A0">
        <w:rPr>
          <w:lang w:val="en-GB"/>
        </w:rPr>
        <w:t>frp</w:t>
      </w:r>
      <w:proofErr w:type="spellEnd"/>
      <w:r w:rsidRPr="002277A0">
        <w:rPr>
          <w:lang w:val="en-GB"/>
        </w:rPr>
        <w:t>-search-fastest "events"))</w:t>
      </w:r>
    </w:p>
    <w:p w14:paraId="3EB7C298" w14:textId="77777777" w:rsidR="002277A0" w:rsidRPr="002277A0" w:rsidRDefault="002277A0" w:rsidP="002277A0">
      <w:pPr>
        <w:pStyle w:val="CodePACKT"/>
        <w:rPr>
          <w:lang w:val="en-GB"/>
        </w:rPr>
      </w:pPr>
      <w:r w:rsidRPr="002277A0">
        <w:rPr>
          <w:lang w:val="en-GB"/>
        </w:rPr>
        <w:t xml:space="preserve">      (</w:t>
      </w:r>
      <w:proofErr w:type="gramStart"/>
      <w:r w:rsidRPr="002277A0">
        <w:rPr>
          <w:lang w:val="en-GB"/>
        </w:rPr>
        <w:t>y/on-value</w:t>
      </w:r>
      <w:proofErr w:type="gramEnd"/>
    </w:p>
    <w:p w14:paraId="2AB11F08" w14:textId="77777777" w:rsidR="00291EEA" w:rsidRDefault="002277A0" w:rsidP="002277A0">
      <w:pPr>
        <w:pStyle w:val="CodePACKT"/>
        <w:rPr>
          <w:lang w:val="en-GB"/>
        </w:rPr>
      </w:pPr>
      <w:r w:rsidRPr="002277A0">
        <w:rPr>
          <w:lang w:val="en-GB"/>
        </w:rPr>
        <w:lastRenderedPageBreak/>
        <w:t xml:space="preserve">       </w:t>
      </w:r>
      <w:proofErr w:type="gramStart"/>
      <w:r w:rsidRPr="002277A0">
        <w:rPr>
          <w:lang w:val="en-GB"/>
        </w:rPr>
        <w:t>#(</w:t>
      </w:r>
      <w:proofErr w:type="gramEnd"/>
      <w:r w:rsidRPr="002277A0">
        <w:rPr>
          <w:lang w:val="en-GB"/>
        </w:rPr>
        <w:t>set-html! out %))))</w:t>
      </w:r>
    </w:p>
    <w:p w14:paraId="68003944" w14:textId="77777777" w:rsidR="00181054" w:rsidRDefault="00181054" w:rsidP="00C14DCF">
      <w:pPr>
        <w:pStyle w:val="NormalPACKT"/>
        <w:rPr>
          <w:lang w:val="en-GB"/>
        </w:rPr>
      </w:pPr>
    </w:p>
    <w:p w14:paraId="6BA1CADB" w14:textId="77777777" w:rsidR="009A75F1" w:rsidRDefault="00BF4297" w:rsidP="00C14DCF">
      <w:pPr>
        <w:pStyle w:val="NormalPACKT"/>
        <w:rPr>
          <w:lang w:val="en-GB"/>
        </w:rPr>
      </w:pPr>
      <w:r>
        <w:rPr>
          <w:lang w:val="en-GB"/>
        </w:rPr>
        <w:t>The above example produces the following output</w:t>
      </w:r>
      <w:r w:rsidR="00AF51C7">
        <w:rPr>
          <w:lang w:val="en-GB"/>
        </w:rPr>
        <w:t xml:space="preserve"> when the button shown is clicked on</w:t>
      </w:r>
      <w:r w:rsidR="00583E6A">
        <w:rPr>
          <w:lang w:val="en-GB"/>
        </w:rPr>
        <w:t>.</w:t>
      </w:r>
    </w:p>
    <w:p w14:paraId="38F015A4" w14:textId="77777777" w:rsidR="00447EAE" w:rsidRDefault="00447EAE" w:rsidP="00C14DCF">
      <w:pPr>
        <w:pStyle w:val="NormalPACKT"/>
        <w:rPr>
          <w:lang w:val="en-GB"/>
        </w:rPr>
      </w:pPr>
      <w:r>
        <w:rPr>
          <w:noProof/>
          <w:lang w:val="en-IN" w:eastAsia="en-IN"/>
        </w:rPr>
        <w:drawing>
          <wp:inline distT="0" distB="0" distL="0" distR="0" wp14:anchorId="32AA96C1" wp14:editId="55663424">
            <wp:extent cx="5029200" cy="1120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5024_09_06.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1120775"/>
                    </a:xfrm>
                    <a:prstGeom prst="rect">
                      <a:avLst/>
                    </a:prstGeom>
                  </pic:spPr>
                </pic:pic>
              </a:graphicData>
            </a:graphic>
          </wp:inline>
        </w:drawing>
      </w:r>
    </w:p>
    <w:p w14:paraId="6D7B0593" w14:textId="77777777" w:rsidR="00447EAE" w:rsidRPr="00447EAE" w:rsidRDefault="00447EAE" w:rsidP="00447EAE">
      <w:pPr>
        <w:pStyle w:val="LayoutInformationPACKT"/>
      </w:pPr>
      <w:r>
        <w:t xml:space="preserve">Insert Image </w:t>
      </w:r>
      <w:proofErr w:type="spellStart"/>
      <w:r w:rsidRPr="00A72F27">
        <w:t>B05024_09_0</w:t>
      </w:r>
      <w:r w:rsidR="00B343F0">
        <w:t>6</w:t>
      </w:r>
      <w:r w:rsidRPr="00A72F27">
        <w:t>.png</w:t>
      </w:r>
      <w:proofErr w:type="spellEnd"/>
    </w:p>
    <w:p w14:paraId="2391BFCE" w14:textId="77777777" w:rsidR="00F368B0" w:rsidRPr="00C14DCF" w:rsidRDefault="00F368B0" w:rsidP="00C14DCF">
      <w:pPr>
        <w:pStyle w:val="NormalPACKT"/>
        <w:rPr>
          <w:lang w:val="en-GB"/>
        </w:rPr>
      </w:pPr>
      <w:r>
        <w:rPr>
          <w:lang w:val="en-GB"/>
        </w:rPr>
        <w:t>In conclusion, we can use both channels</w:t>
      </w:r>
      <w:r w:rsidR="00286F7B">
        <w:rPr>
          <w:lang w:val="en-GB"/>
        </w:rPr>
        <w:t xml:space="preserve"> and event streams to implement interactive interfaces in web pages. </w:t>
      </w:r>
      <w:r w:rsidR="009D3C4B">
        <w:rPr>
          <w:lang w:val="en-GB"/>
        </w:rPr>
        <w:t xml:space="preserve">Although the </w:t>
      </w:r>
      <w:proofErr w:type="spellStart"/>
      <w:r w:rsidR="009D3C4B">
        <w:rPr>
          <w:lang w:val="en-GB"/>
        </w:rPr>
        <w:t>FRP</w:t>
      </w:r>
      <w:proofErr w:type="spellEnd"/>
      <w:r w:rsidR="009D3C4B">
        <w:rPr>
          <w:lang w:val="en-GB"/>
        </w:rPr>
        <w:t xml:space="preserve"> implementations of the above examples are slightly shorter, we can say that both </w:t>
      </w:r>
      <w:proofErr w:type="spellStart"/>
      <w:r w:rsidR="009D3C4B" w:rsidRPr="00D133AA">
        <w:rPr>
          <w:rStyle w:val="CodeInTextPACKT"/>
        </w:rPr>
        <w:t>core.async</w:t>
      </w:r>
      <w:proofErr w:type="spellEnd"/>
      <w:r w:rsidR="009D3C4B">
        <w:rPr>
          <w:lang w:val="en-GB"/>
        </w:rPr>
        <w:t xml:space="preserve"> and Yolk libraries </w:t>
      </w:r>
      <w:r w:rsidR="005160D2">
        <w:rPr>
          <w:lang w:val="en-GB"/>
        </w:rPr>
        <w:t>have their own elegance.</w:t>
      </w:r>
    </w:p>
    <w:p w14:paraId="29780ECA" w14:textId="77777777" w:rsidR="00B6582F" w:rsidRDefault="00B6582F" w:rsidP="00B6582F">
      <w:pPr>
        <w:pStyle w:val="Heading1"/>
      </w:pPr>
      <w:r>
        <w:t>Summary</w:t>
      </w:r>
    </w:p>
    <w:p w14:paraId="7DDC23C3" w14:textId="77777777" w:rsidR="00154A2B" w:rsidRDefault="004E54C1" w:rsidP="008D55E2">
      <w:pPr>
        <w:pStyle w:val="NormalPACKT"/>
        <w:rPr>
          <w:lang w:val="en-GB"/>
        </w:rPr>
      </w:pPr>
      <w:commentRangeStart w:id="49"/>
      <w:r>
        <w:rPr>
          <w:lang w:val="en-GB"/>
        </w:rPr>
        <w:t xml:space="preserve">So far, we have discussed reactive programming through the Pulsar, </w:t>
      </w:r>
      <w:proofErr w:type="spellStart"/>
      <w:r>
        <w:rPr>
          <w:lang w:val="en-GB"/>
        </w:rPr>
        <w:t>RxClojure</w:t>
      </w:r>
      <w:proofErr w:type="spellEnd"/>
      <w:r>
        <w:rPr>
          <w:lang w:val="en-GB"/>
        </w:rPr>
        <w:t xml:space="preserve"> and Yolk libraries. We have also described several </w:t>
      </w:r>
      <w:proofErr w:type="spellStart"/>
      <w:r>
        <w:rPr>
          <w:lang w:val="en-GB"/>
        </w:rPr>
        <w:t>ClojureScript</w:t>
      </w:r>
      <w:proofErr w:type="spellEnd"/>
      <w:r>
        <w:rPr>
          <w:lang w:val="en-GB"/>
        </w:rPr>
        <w:t xml:space="preserve"> examples that compare channels from the </w:t>
      </w:r>
      <w:proofErr w:type="spellStart"/>
      <w:r>
        <w:rPr>
          <w:lang w:val="en-GB"/>
        </w:rPr>
        <w:t>core.async</w:t>
      </w:r>
      <w:proofErr w:type="spellEnd"/>
      <w:r>
        <w:rPr>
          <w:lang w:val="en-GB"/>
        </w:rPr>
        <w:t xml:space="preserve"> library to reactive event streams </w:t>
      </w:r>
      <w:r w:rsidR="00FA73FD">
        <w:rPr>
          <w:lang w:val="en-GB"/>
        </w:rPr>
        <w:t>from the Yolk library.</w:t>
      </w:r>
    </w:p>
    <w:p w14:paraId="0154DB84" w14:textId="77777777" w:rsidR="00C7038F" w:rsidRPr="008D55E2" w:rsidRDefault="00C7038F" w:rsidP="008D55E2">
      <w:pPr>
        <w:pStyle w:val="NormalPACKT"/>
        <w:rPr>
          <w:rStyle w:val="HeaderFooterPACKT"/>
          <w:rFonts w:ascii="Times New Roman" w:hAnsi="Times New Roman"/>
          <w:color w:val="auto"/>
          <w:sz w:val="22"/>
          <w:lang w:val="en-GB"/>
        </w:rPr>
      </w:pPr>
      <w:r>
        <w:rPr>
          <w:lang w:val="en-GB"/>
        </w:rPr>
        <w:t>In the following chapter, we will explore how we can test</w:t>
      </w:r>
      <w:r w:rsidR="00247143">
        <w:rPr>
          <w:lang w:val="en-GB"/>
        </w:rPr>
        <w:t xml:space="preserve"> our</w:t>
      </w:r>
      <w:r>
        <w:rPr>
          <w:lang w:val="en-GB"/>
        </w:rPr>
        <w:t xml:space="preserve"> </w:t>
      </w:r>
      <w:proofErr w:type="spellStart"/>
      <w:r>
        <w:rPr>
          <w:lang w:val="en-GB"/>
        </w:rPr>
        <w:t>Clojure</w:t>
      </w:r>
      <w:proofErr w:type="spellEnd"/>
      <w:r>
        <w:rPr>
          <w:lang w:val="en-GB"/>
        </w:rPr>
        <w:t xml:space="preserve"> programs.</w:t>
      </w:r>
      <w:commentRangeEnd w:id="49"/>
      <w:r w:rsidR="009455AB">
        <w:rPr>
          <w:rStyle w:val="CommentReference"/>
          <w:rFonts w:asciiTheme="minorHAnsi" w:eastAsiaTheme="minorHAnsi" w:hAnsiTheme="minorHAnsi" w:cstheme="minorBidi"/>
          <w:bCs/>
          <w:lang w:val="en-GB"/>
        </w:rPr>
        <w:commentReference w:id="49"/>
      </w:r>
    </w:p>
    <w:sectPr w:rsidR="00C7038F" w:rsidRPr="008D55E2" w:rsidSect="006D64AC">
      <w:footerReference w:type="even" r:id="rId15"/>
      <w:footerReference w:type="default" r:id="rId16"/>
      <w:pgSz w:w="12240" w:h="15840" w:code="1"/>
      <w:pgMar w:top="2347" w:right="2160" w:bottom="2707" w:left="2160" w:header="1973" w:footer="2347" w:gutter="0"/>
      <w:cols w:space="432"/>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ishwarya Pandere" w:date="2015-12-22T18:05:00Z" w:initials="AP">
    <w:p w14:paraId="5C51412E" w14:textId="073F7F0D" w:rsidR="00AD26AE" w:rsidRDefault="00AD26AE">
      <w:pPr>
        <w:pStyle w:val="CommentText"/>
      </w:pPr>
      <w:r>
        <w:rPr>
          <w:rStyle w:val="CommentReference"/>
        </w:rPr>
        <w:annotationRef/>
      </w:r>
    </w:p>
    <w:p w14:paraId="3A006852" w14:textId="77777777" w:rsidR="00AD26AE" w:rsidRDefault="00AD26AE">
      <w:pPr>
        <w:pStyle w:val="CommentText"/>
      </w:pPr>
      <w:r>
        <w:t>This chapter completely follows every word said by you in the outline:</w:t>
      </w:r>
    </w:p>
    <w:p w14:paraId="1B75E97A" w14:textId="77777777" w:rsidR="00AD26AE" w:rsidRDefault="00AD26AE">
      <w:pPr>
        <w:pStyle w:val="CommentText"/>
      </w:pPr>
    </w:p>
    <w:p w14:paraId="6E35B9CF" w14:textId="3CAEDD8B" w:rsidR="00AD26AE" w:rsidRDefault="00AD26AE">
      <w:pPr>
        <w:pStyle w:val="CommentText"/>
      </w:pPr>
      <w:r w:rsidRPr="009F2323">
        <w:rPr>
          <w:highlight w:val="yellow"/>
        </w:rPr>
        <w:t>Functional reactive programming provides a good framework for creating state-agnostic components, and the reader will learn how to create such components in this chapter.</w:t>
      </w:r>
    </w:p>
    <w:p w14:paraId="58198173" w14:textId="77777777" w:rsidR="00AD26AE" w:rsidRDefault="00AD26AE">
      <w:pPr>
        <w:pStyle w:val="CommentText"/>
      </w:pPr>
    </w:p>
    <w:p w14:paraId="49940731" w14:textId="2457DB18" w:rsidR="009F2323" w:rsidRDefault="009F2323">
      <w:pPr>
        <w:pStyle w:val="CommentText"/>
      </w:pPr>
      <w:r>
        <w:t>However, there are certain suggestions that need your attention:</w:t>
      </w:r>
    </w:p>
    <w:p w14:paraId="6587FC5B" w14:textId="77777777" w:rsidR="00AD26AE" w:rsidRDefault="00AD26AE">
      <w:pPr>
        <w:pStyle w:val="CommentText"/>
      </w:pPr>
      <w:bookmarkStart w:id="1" w:name="_GoBack"/>
      <w:bookmarkEnd w:id="1"/>
    </w:p>
    <w:p w14:paraId="2CE91842" w14:textId="402342E1" w:rsidR="00AD26AE" w:rsidRDefault="009F2323">
      <w:pPr>
        <w:pStyle w:val="CommentText"/>
      </w:pPr>
      <w:r>
        <w:t>Regarding the images 2</w:t>
      </w:r>
      <w:proofErr w:type="gramStart"/>
      <w:r>
        <w:t>,5</w:t>
      </w:r>
      <w:proofErr w:type="gramEnd"/>
      <w:r>
        <w:t xml:space="preserve"> and 6, I would suggest you to crop the extra space that is taking up the page count. Our page count as per the outline goes +3. Hence, this will help!</w:t>
      </w:r>
    </w:p>
    <w:p w14:paraId="7BB5931D" w14:textId="581E4613" w:rsidR="00AD26AE" w:rsidRDefault="00AD26AE">
      <w:pPr>
        <w:pStyle w:val="CommentText"/>
      </w:pPr>
    </w:p>
    <w:p w14:paraId="3754A29D" w14:textId="3B3F33DA" w:rsidR="004667B4" w:rsidRDefault="004667B4">
      <w:pPr>
        <w:pStyle w:val="CommentText"/>
      </w:pPr>
      <w:r>
        <w:t xml:space="preserve">Rest of the chapter looks great </w:t>
      </w:r>
      <w:r>
        <w:sym w:font="Wingdings" w:char="F04A"/>
      </w:r>
    </w:p>
    <w:p w14:paraId="6061A281" w14:textId="77777777" w:rsidR="004667B4" w:rsidRDefault="004667B4">
      <w:pPr>
        <w:pStyle w:val="CommentText"/>
      </w:pPr>
    </w:p>
    <w:p w14:paraId="1CA40961" w14:textId="4E90E0FE" w:rsidR="004667B4" w:rsidRDefault="004667B4">
      <w:pPr>
        <w:pStyle w:val="CommentText"/>
      </w:pPr>
      <w:r>
        <w:t>Some of the suggestions are in the form of comments. Do address them keeping ‘Track changes ON’</w:t>
      </w:r>
    </w:p>
  </w:comment>
  <w:comment w:id="2" w:author="Aishwarya Pandere" w:date="2015-12-22T09:40:00Z" w:initials="AP">
    <w:p w14:paraId="02AEC60C" w14:textId="55C514CB" w:rsidR="00AD26AE" w:rsidRDefault="00AD26AE">
      <w:pPr>
        <w:pStyle w:val="CommentText"/>
      </w:pPr>
      <w:r>
        <w:rPr>
          <w:rStyle w:val="CommentReference"/>
        </w:rPr>
        <w:annotationRef/>
      </w:r>
      <w:r>
        <w:t>This looks like a complete h</w:t>
      </w:r>
      <w:r w:rsidR="00D742BB">
        <w:t>eading, with complete meaning!</w:t>
      </w:r>
    </w:p>
    <w:p w14:paraId="72CC86C2" w14:textId="77777777" w:rsidR="00AD26AE" w:rsidRDefault="00AD26AE">
      <w:pPr>
        <w:pStyle w:val="CommentText"/>
      </w:pPr>
    </w:p>
  </w:comment>
  <w:comment w:id="3" w:author="Aishwarya Pandere" w:date="2015-12-22T09:47:00Z" w:initials="AP">
    <w:p w14:paraId="04BB8312" w14:textId="30CE0A75" w:rsidR="00D742BB" w:rsidRDefault="00D742BB">
      <w:pPr>
        <w:pStyle w:val="CommentText"/>
      </w:pPr>
      <w:r>
        <w:rPr>
          <w:rStyle w:val="CommentReference"/>
        </w:rPr>
        <w:annotationRef/>
      </w:r>
      <w:r>
        <w:t>This will lead the readers to go back to chapter 8, out of curiosity. Excellent move!</w:t>
      </w:r>
    </w:p>
  </w:comment>
  <w:comment w:id="5" w:author="darth10" w:date="2015-12-10T09:16:00Z" w:initials="d">
    <w:p w14:paraId="1DACD5ED" w14:textId="77777777" w:rsidR="00AD26AE" w:rsidRDefault="00AD26AE">
      <w:pPr>
        <w:pStyle w:val="CommentText"/>
      </w:pPr>
      <w:r>
        <w:rPr>
          <w:rStyle w:val="CommentReference"/>
        </w:rPr>
        <w:annotationRef/>
      </w:r>
      <w:r>
        <w:t>Add Code in Information Box style here.</w:t>
      </w:r>
    </w:p>
  </w:comment>
  <w:comment w:id="8" w:author="darth10" w:date="2015-12-10T09:16:00Z" w:initials="d">
    <w:p w14:paraId="0A97B0C7" w14:textId="77777777" w:rsidR="00AD26AE" w:rsidRDefault="00AD26AE">
      <w:pPr>
        <w:pStyle w:val="CommentText"/>
      </w:pPr>
      <w:r>
        <w:rPr>
          <w:rStyle w:val="CommentReference"/>
        </w:rPr>
        <w:annotationRef/>
      </w:r>
      <w:r>
        <w:t>Add Code in Information Box style here.</w:t>
      </w:r>
    </w:p>
  </w:comment>
  <w:comment w:id="11" w:author="darth10" w:date="2015-12-10T09:16:00Z" w:initials="d">
    <w:p w14:paraId="7865874C" w14:textId="77777777" w:rsidR="00AD26AE" w:rsidRDefault="00AD26AE">
      <w:pPr>
        <w:pStyle w:val="CommentText"/>
      </w:pPr>
      <w:r>
        <w:rPr>
          <w:rStyle w:val="CommentReference"/>
        </w:rPr>
        <w:annotationRef/>
      </w:r>
      <w:r>
        <w:t>Add Code in Information Box style here.</w:t>
      </w:r>
    </w:p>
  </w:comment>
  <w:comment w:id="14" w:author="Aishwarya Pandere" w:date="2015-12-17T15:17:00Z" w:initials="AP">
    <w:p w14:paraId="57693B6A" w14:textId="17AD1371" w:rsidR="00AD26AE" w:rsidRDefault="00AD26AE">
      <w:pPr>
        <w:pStyle w:val="CommentText"/>
      </w:pPr>
      <w:r>
        <w:rPr>
          <w:rStyle w:val="CommentReference"/>
        </w:rPr>
        <w:annotationRef/>
      </w:r>
      <w:r>
        <w:t xml:space="preserve">This topic becomes a bit lengthy after certain pages. </w:t>
      </w:r>
    </w:p>
    <w:p w14:paraId="5F749CB7" w14:textId="71E1B56F" w:rsidR="00AD26AE" w:rsidRDefault="00AD26AE">
      <w:pPr>
        <w:pStyle w:val="CommentText"/>
      </w:pPr>
      <w:r>
        <w:t>Can we have a sub-heading here so that the readers stay engaged?</w:t>
      </w:r>
    </w:p>
    <w:p w14:paraId="7BE4C88B" w14:textId="77777777" w:rsidR="00AD26AE" w:rsidRDefault="00AD26AE">
      <w:pPr>
        <w:pStyle w:val="CommentText"/>
      </w:pPr>
    </w:p>
    <w:p w14:paraId="12EE79DB" w14:textId="48807A17" w:rsidR="00AD26AE" w:rsidRDefault="00AD26AE">
      <w:pPr>
        <w:pStyle w:val="CommentText"/>
      </w:pPr>
      <w:r>
        <w:t>What do you say about this?</w:t>
      </w:r>
    </w:p>
  </w:comment>
  <w:comment w:id="15" w:author="Aishwarya Pandere" w:date="2015-12-22T09:51:00Z" w:initials="AP">
    <w:p w14:paraId="6B73FC66" w14:textId="58CF6477" w:rsidR="00D742BB" w:rsidRDefault="00D742BB">
      <w:pPr>
        <w:pStyle w:val="CommentText"/>
      </w:pPr>
      <w:r>
        <w:rPr>
          <w:rStyle w:val="CommentReference"/>
        </w:rPr>
        <w:annotationRef/>
      </w:r>
      <w:r>
        <w:t>Using reactive extensions for what?</w:t>
      </w:r>
    </w:p>
    <w:p w14:paraId="5C6CE664" w14:textId="77777777" w:rsidR="00D742BB" w:rsidRDefault="00D742BB">
      <w:pPr>
        <w:pStyle w:val="CommentText"/>
      </w:pPr>
    </w:p>
    <w:p w14:paraId="04BE5071" w14:textId="4E7AA6D1" w:rsidR="00D742BB" w:rsidRDefault="00D742BB">
      <w:pPr>
        <w:pStyle w:val="CommentText"/>
      </w:pPr>
      <w:r>
        <w:t>Can we have something like: (A kind of continuity to explain the purpose, in short)</w:t>
      </w:r>
    </w:p>
    <w:p w14:paraId="7EFD13D5" w14:textId="77777777" w:rsidR="00D742BB" w:rsidRDefault="00D742BB">
      <w:pPr>
        <w:pStyle w:val="CommentText"/>
      </w:pPr>
    </w:p>
    <w:p w14:paraId="5C1786A3" w14:textId="20C9D085" w:rsidR="00D742BB" w:rsidRDefault="00D742BB">
      <w:pPr>
        <w:pStyle w:val="CommentText"/>
      </w:pPr>
      <w:r>
        <w:t xml:space="preserve">Using reactive extensions </w:t>
      </w:r>
      <w:r w:rsidRPr="00D742BB">
        <w:rPr>
          <w:highlight w:val="yellow"/>
        </w:rPr>
        <w:t>for/to?</w:t>
      </w:r>
    </w:p>
  </w:comment>
  <w:comment w:id="16" w:author="Aishwarya Pandere" w:date="2015-12-22T11:35:00Z" w:initials="AP">
    <w:p w14:paraId="42E787CA" w14:textId="1E990F79" w:rsidR="00270B2F" w:rsidRDefault="00270B2F">
      <w:pPr>
        <w:pStyle w:val="CommentText"/>
      </w:pPr>
      <w:r>
        <w:rPr>
          <w:rStyle w:val="CommentReference"/>
        </w:rPr>
        <w:annotationRef/>
      </w:r>
      <w:r w:rsidR="00C75B31">
        <w:t xml:space="preserve">This sentence does not deliver a clear meaning to the readers. </w:t>
      </w:r>
    </w:p>
    <w:p w14:paraId="3B0A8B91" w14:textId="30D6E0C2" w:rsidR="00C75B31" w:rsidRDefault="00C75B31">
      <w:pPr>
        <w:pStyle w:val="CommentText"/>
      </w:pPr>
      <w:r>
        <w:t>Could you elaborate more on the term ‘Object-oriented approach’?</w:t>
      </w:r>
    </w:p>
  </w:comment>
  <w:comment w:id="17" w:author="darth10" w:date="2015-12-10T09:17:00Z" w:initials="d">
    <w:p w14:paraId="1F32D8C8" w14:textId="02EAB695" w:rsidR="00AD26AE" w:rsidRDefault="00AD26AE">
      <w:pPr>
        <w:pStyle w:val="CommentText"/>
      </w:pPr>
      <w:r>
        <w:rPr>
          <w:rStyle w:val="CommentReference"/>
        </w:rPr>
        <w:annotationRef/>
      </w:r>
      <w:r>
        <w:t>Add Code in Information Box style here.</w:t>
      </w:r>
    </w:p>
  </w:comment>
  <w:comment w:id="18" w:author="darth10" w:date="2015-12-10T09:17:00Z" w:initials="d">
    <w:p w14:paraId="016B2E4D" w14:textId="1B4594E4" w:rsidR="00AD26AE" w:rsidRDefault="00AD26AE">
      <w:pPr>
        <w:pStyle w:val="CommentText"/>
      </w:pPr>
      <w:r>
        <w:rPr>
          <w:rStyle w:val="CommentReference"/>
        </w:rPr>
        <w:annotationRef/>
      </w:r>
      <w:r>
        <w:t>Add Code in Information Box style here.</w:t>
      </w:r>
    </w:p>
  </w:comment>
  <w:comment w:id="19" w:author="Aishwarya Pandere" w:date="2015-12-22T11:37:00Z" w:initials="AP">
    <w:p w14:paraId="3E793444" w14:textId="4B484B9F" w:rsidR="00C75B31" w:rsidRDefault="00C75B31">
      <w:pPr>
        <w:pStyle w:val="CommentText"/>
      </w:pPr>
      <w:r>
        <w:rPr>
          <w:rStyle w:val="CommentReference"/>
        </w:rPr>
        <w:annotationRef/>
      </w:r>
      <w:r>
        <w:t>This will re-direct them to their own research. Great!</w:t>
      </w:r>
    </w:p>
  </w:comment>
  <w:comment w:id="20" w:author="Aishwarya Pandere" w:date="2015-12-15T17:08:00Z" w:initials="AP">
    <w:p w14:paraId="1B9B8FDC" w14:textId="3FA94178" w:rsidR="00AD26AE" w:rsidRDefault="00AD26AE">
      <w:pPr>
        <w:pStyle w:val="CommentText"/>
      </w:pPr>
      <w:r>
        <w:rPr>
          <w:rStyle w:val="CommentReference"/>
        </w:rPr>
        <w:annotationRef/>
      </w:r>
      <w:r>
        <w:t>What about it?</w:t>
      </w:r>
    </w:p>
    <w:p w14:paraId="5B417235" w14:textId="25EFCABE" w:rsidR="00AD26AE" w:rsidRDefault="00AD26AE">
      <w:pPr>
        <w:pStyle w:val="CommentText"/>
      </w:pPr>
      <w:r>
        <w:t>Are we performing any action with it?</w:t>
      </w:r>
    </w:p>
    <w:p w14:paraId="5F418908" w14:textId="75F3BCFC" w:rsidR="00AD26AE" w:rsidRDefault="00AD26AE">
      <w:pPr>
        <w:pStyle w:val="CommentText"/>
      </w:pPr>
      <w:r>
        <w:t>Example: creating, installing, describing or something like that.</w:t>
      </w:r>
    </w:p>
    <w:p w14:paraId="051C0B72" w14:textId="6ADCC755" w:rsidR="00AD26AE" w:rsidRDefault="00AD26AE">
      <w:pPr>
        <w:pStyle w:val="CommentText"/>
      </w:pPr>
      <w:r>
        <w:t>Making it appear more illustrative will be better for the understanding of readers.</w:t>
      </w:r>
    </w:p>
  </w:comment>
  <w:comment w:id="21" w:author="darth10" w:date="2015-12-10T09:17:00Z" w:initials="d">
    <w:p w14:paraId="51A2A456" w14:textId="4D4703EA" w:rsidR="00AD26AE" w:rsidRDefault="00AD26AE">
      <w:pPr>
        <w:pStyle w:val="CommentText"/>
      </w:pPr>
      <w:r>
        <w:rPr>
          <w:rStyle w:val="CommentReference"/>
        </w:rPr>
        <w:annotationRef/>
      </w:r>
      <w:r>
        <w:t>Add Code in Information Box style here.</w:t>
      </w:r>
    </w:p>
  </w:comment>
  <w:comment w:id="22" w:author="darth10" w:date="2015-12-10T09:17:00Z" w:initials="d">
    <w:p w14:paraId="386DF509" w14:textId="506F79F3" w:rsidR="00AD26AE" w:rsidRDefault="00AD26AE">
      <w:pPr>
        <w:pStyle w:val="CommentText"/>
      </w:pPr>
      <w:r>
        <w:rPr>
          <w:rStyle w:val="CommentReference"/>
        </w:rPr>
        <w:annotationRef/>
      </w:r>
      <w:r>
        <w:t>Add Code in Information Box style here.</w:t>
      </w:r>
    </w:p>
  </w:comment>
  <w:comment w:id="23" w:author="darth10" w:date="2015-12-10T09:17:00Z" w:initials="d">
    <w:p w14:paraId="5FA63A50" w14:textId="3F4B29AE" w:rsidR="00AD26AE" w:rsidRDefault="00AD26AE">
      <w:pPr>
        <w:pStyle w:val="CommentText"/>
      </w:pPr>
      <w:r>
        <w:rPr>
          <w:rStyle w:val="CommentReference"/>
        </w:rPr>
        <w:annotationRef/>
      </w:r>
      <w:r>
        <w:t>Add Code in Information Box style here.</w:t>
      </w:r>
    </w:p>
  </w:comment>
  <w:comment w:id="24" w:author="darth10" w:date="2015-12-10T09:17:00Z" w:initials="d">
    <w:p w14:paraId="418ACC6E" w14:textId="57EEF846" w:rsidR="00AD26AE" w:rsidRDefault="00AD26AE">
      <w:pPr>
        <w:pStyle w:val="CommentText"/>
      </w:pPr>
      <w:r>
        <w:rPr>
          <w:rStyle w:val="CommentReference"/>
        </w:rPr>
        <w:annotationRef/>
      </w:r>
      <w:r>
        <w:t>Add Code in Information Box or Command in Information Box style here.</w:t>
      </w:r>
    </w:p>
  </w:comment>
  <w:comment w:id="25" w:author="darth10" w:date="2015-12-10T09:18:00Z" w:initials="d">
    <w:p w14:paraId="5B7FAD74" w14:textId="20B0D54C" w:rsidR="00AD26AE" w:rsidRDefault="00AD26AE">
      <w:pPr>
        <w:pStyle w:val="CommentText"/>
      </w:pPr>
      <w:r>
        <w:rPr>
          <w:rStyle w:val="CommentReference"/>
        </w:rPr>
        <w:annotationRef/>
      </w:r>
      <w:r>
        <w:t>Add Code in Information Box style here.</w:t>
      </w:r>
    </w:p>
  </w:comment>
  <w:comment w:id="30" w:author="Aishwarya Pandere" w:date="2015-12-17T16:52:00Z" w:initials="AP">
    <w:p w14:paraId="5E890A5E" w14:textId="6FDF8B0C" w:rsidR="00AD26AE" w:rsidRDefault="00AD26AE">
      <w:pPr>
        <w:pStyle w:val="CommentText"/>
      </w:pPr>
      <w:r>
        <w:rPr>
          <w:rStyle w:val="CommentReference"/>
        </w:rPr>
        <w:annotationRef/>
      </w:r>
      <w:r>
        <w:t>Goal successfully mentioned right at the start!</w:t>
      </w:r>
    </w:p>
  </w:comment>
  <w:comment w:id="33" w:author="darth10" w:date="2015-12-10T09:18:00Z" w:initials="d">
    <w:p w14:paraId="022D3B1A" w14:textId="07C8242B" w:rsidR="00AD26AE" w:rsidRDefault="00AD26AE">
      <w:pPr>
        <w:pStyle w:val="CommentText"/>
      </w:pPr>
      <w:r>
        <w:rPr>
          <w:rStyle w:val="CommentReference"/>
        </w:rPr>
        <w:annotationRef/>
      </w:r>
      <w:r>
        <w:t>Add Code in Information Box style here.</w:t>
      </w:r>
    </w:p>
  </w:comment>
  <w:comment w:id="36" w:author="darth10" w:date="2015-12-10T09:18:00Z" w:initials="d">
    <w:p w14:paraId="24203D5F" w14:textId="219D6A46" w:rsidR="00AD26AE" w:rsidRDefault="00AD26AE">
      <w:pPr>
        <w:pStyle w:val="CommentText"/>
      </w:pPr>
      <w:r>
        <w:rPr>
          <w:rStyle w:val="CommentReference"/>
        </w:rPr>
        <w:annotationRef/>
      </w:r>
      <w:r>
        <w:t>Add Code in Information Box style here.</w:t>
      </w:r>
    </w:p>
  </w:comment>
  <w:comment w:id="44" w:author="darth10" w:date="2015-12-10T09:18:00Z" w:initials="d">
    <w:p w14:paraId="2F02BCA6" w14:textId="3FE212D1" w:rsidR="00AD26AE" w:rsidRDefault="00AD26AE">
      <w:pPr>
        <w:pStyle w:val="CommentText"/>
      </w:pPr>
      <w:r>
        <w:rPr>
          <w:rStyle w:val="CommentReference"/>
        </w:rPr>
        <w:annotationRef/>
      </w:r>
      <w:r>
        <w:t>Add Code in Information Box style here.</w:t>
      </w:r>
    </w:p>
  </w:comment>
  <w:comment w:id="47" w:author="darth10" w:date="2015-12-10T09:19:00Z" w:initials="d">
    <w:p w14:paraId="63F63105" w14:textId="444B49EA" w:rsidR="00AD26AE" w:rsidRDefault="00AD26AE">
      <w:pPr>
        <w:pStyle w:val="CommentText"/>
      </w:pPr>
      <w:r>
        <w:rPr>
          <w:rStyle w:val="CommentReference"/>
        </w:rPr>
        <w:annotationRef/>
      </w:r>
      <w:r>
        <w:t>Add Code in Information Box style here.</w:t>
      </w:r>
    </w:p>
  </w:comment>
  <w:comment w:id="49" w:author="Aishwarya Pandere" w:date="2015-12-15T16:11:00Z" w:initials="AP">
    <w:p w14:paraId="48FD3312" w14:textId="77777777" w:rsidR="00AD26AE" w:rsidRDefault="00AD26AE">
      <w:pPr>
        <w:pStyle w:val="CommentText"/>
      </w:pPr>
      <w:r>
        <w:rPr>
          <w:rStyle w:val="CommentReference"/>
        </w:rPr>
        <w:annotationRef/>
      </w:r>
      <w:r>
        <w:t xml:space="preserve">This looks like a perfect summary. </w:t>
      </w:r>
    </w:p>
    <w:p w14:paraId="7EEE65B7" w14:textId="77777777" w:rsidR="00AD26AE" w:rsidRDefault="00AD26AE">
      <w:pPr>
        <w:pStyle w:val="CommentText"/>
      </w:pPr>
      <w:r>
        <w:t>But, can we make it more interactive?</w:t>
      </w:r>
    </w:p>
    <w:p w14:paraId="1AC10CFA" w14:textId="473C6922" w:rsidR="00AD26AE" w:rsidRDefault="00AD26AE">
      <w:pPr>
        <w:pStyle w:val="CommentText"/>
      </w:pPr>
      <w:r>
        <w:t>The initial or the concluding lines. Can we make them more serving?</w:t>
      </w:r>
    </w:p>
    <w:p w14:paraId="158AA7D8" w14:textId="739A18D6" w:rsidR="00AD26AE" w:rsidRDefault="00AD26AE">
      <w:pPr>
        <w:pStyle w:val="CommentText"/>
      </w:pPr>
      <w:r>
        <w:t xml:space="preserve">Give it a thought.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ACD5ED" w15:done="0"/>
  <w15:commentEx w15:paraId="0A97B0C7" w15:done="0"/>
  <w15:commentEx w15:paraId="7865874C" w15:done="0"/>
  <w15:commentEx w15:paraId="1F32D8C8" w15:done="0"/>
  <w15:commentEx w15:paraId="016B2E4D" w15:done="0"/>
  <w15:commentEx w15:paraId="51A2A456" w15:done="0"/>
  <w15:commentEx w15:paraId="386DF509" w15:done="0"/>
  <w15:commentEx w15:paraId="5FA63A50" w15:done="0"/>
  <w15:commentEx w15:paraId="418ACC6E" w15:done="0"/>
  <w15:commentEx w15:paraId="5B7FAD74" w15:done="0"/>
  <w15:commentEx w15:paraId="022D3B1A" w15:done="0"/>
  <w15:commentEx w15:paraId="24203D5F" w15:done="0"/>
  <w15:commentEx w15:paraId="2F02BCA6" w15:done="0"/>
  <w15:commentEx w15:paraId="63F631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2A7CA0" w14:textId="77777777" w:rsidR="00433C35" w:rsidRDefault="00433C35">
      <w:r>
        <w:separator/>
      </w:r>
    </w:p>
  </w:endnote>
  <w:endnote w:type="continuationSeparator" w:id="0">
    <w:p w14:paraId="2068167B" w14:textId="77777777" w:rsidR="00433C35" w:rsidRDefault="00433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1F314" w14:textId="77777777" w:rsidR="00AD26AE" w:rsidRDefault="00AD26AE"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667B4">
      <w:rPr>
        <w:rStyle w:val="PageNumber"/>
        <w:noProof/>
      </w:rPr>
      <w:t>2</w:t>
    </w:r>
    <w:r>
      <w:rPr>
        <w:rStyle w:val="PageNumber"/>
      </w:rPr>
      <w:fldChar w:fldCharType="end"/>
    </w:r>
  </w:p>
  <w:p w14:paraId="5A06FC10" w14:textId="77777777" w:rsidR="00AD26AE" w:rsidRDefault="00AD26AE" w:rsidP="00265FAB">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8BBAB" w14:textId="77777777" w:rsidR="00AD26AE" w:rsidRDefault="00AD26AE"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F2323">
      <w:rPr>
        <w:rStyle w:val="PageNumber"/>
        <w:noProof/>
      </w:rPr>
      <w:t>23</w:t>
    </w:r>
    <w:r>
      <w:rPr>
        <w:rStyle w:val="PageNumber"/>
      </w:rPr>
      <w:fldChar w:fldCharType="end"/>
    </w:r>
  </w:p>
  <w:p w14:paraId="31444299" w14:textId="77777777" w:rsidR="00AD26AE" w:rsidRDefault="00AD26AE">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8FFB40" w14:textId="77777777" w:rsidR="00433C35" w:rsidRDefault="00433C35">
      <w:r>
        <w:separator/>
      </w:r>
    </w:p>
  </w:footnote>
  <w:footnote w:type="continuationSeparator" w:id="0">
    <w:p w14:paraId="412BC22E" w14:textId="77777777" w:rsidR="00433C35" w:rsidRDefault="00433C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E1AC78A"/>
    <w:styleLink w:val="NumberedBullet"/>
    <w:lvl w:ilvl="0">
      <w:start w:val="1"/>
      <w:numFmt w:val="decimal"/>
      <w:lvlText w:val="%1."/>
      <w:lvlJc w:val="left"/>
      <w:pPr>
        <w:tabs>
          <w:tab w:val="num" w:pos="360"/>
        </w:tabs>
        <w:ind w:left="360" w:hanging="360"/>
      </w:pPr>
    </w:lvl>
  </w:abstractNum>
  <w:abstractNum w:abstractNumId="1">
    <w:nsid w:val="02622095"/>
    <w:multiLevelType w:val="multilevel"/>
    <w:tmpl w:val="3C64444E"/>
    <w:lvl w:ilvl="0">
      <w:start w:val="1"/>
      <w:numFmt w:val="decimal"/>
      <w:pStyle w:val="NumberedBulletPACKT"/>
      <w:lvlText w:val="%1."/>
      <w:lvlJc w:val="left"/>
      <w:pPr>
        <w:ind w:left="720" w:hanging="363"/>
      </w:pPr>
      <w:rPr>
        <w:rFonts w:hint="default"/>
      </w:rPr>
    </w:lvl>
    <w:lvl w:ilvl="1">
      <w:start w:val="1"/>
      <w:numFmt w:val="lowerLetter"/>
      <w:lvlText w:val="%2."/>
      <w:lvlJc w:val="left"/>
      <w:pPr>
        <w:ind w:left="2307" w:firstLine="0"/>
      </w:pPr>
      <w:rPr>
        <w:rFonts w:hint="default"/>
      </w:rPr>
    </w:lvl>
    <w:lvl w:ilvl="2">
      <w:start w:val="1"/>
      <w:numFmt w:val="lowerRoman"/>
      <w:lvlText w:val="%3."/>
      <w:lvlJc w:val="right"/>
      <w:pPr>
        <w:ind w:left="3537" w:firstLine="0"/>
      </w:pPr>
      <w:rPr>
        <w:rFonts w:hint="default"/>
      </w:rPr>
    </w:lvl>
    <w:lvl w:ilvl="3">
      <w:start w:val="1"/>
      <w:numFmt w:val="decimal"/>
      <w:lvlText w:val="%4."/>
      <w:lvlJc w:val="left"/>
      <w:pPr>
        <w:ind w:left="4767" w:firstLine="0"/>
      </w:pPr>
      <w:rPr>
        <w:rFonts w:hint="default"/>
      </w:rPr>
    </w:lvl>
    <w:lvl w:ilvl="4">
      <w:start w:val="1"/>
      <w:numFmt w:val="lowerLetter"/>
      <w:lvlText w:val="%5."/>
      <w:lvlJc w:val="left"/>
      <w:pPr>
        <w:ind w:left="5997" w:firstLine="0"/>
      </w:pPr>
      <w:rPr>
        <w:rFonts w:hint="default"/>
      </w:rPr>
    </w:lvl>
    <w:lvl w:ilvl="5">
      <w:start w:val="1"/>
      <w:numFmt w:val="lowerRoman"/>
      <w:lvlText w:val="%6."/>
      <w:lvlJc w:val="right"/>
      <w:pPr>
        <w:ind w:left="7227" w:firstLine="0"/>
      </w:pPr>
      <w:rPr>
        <w:rFonts w:hint="default"/>
      </w:rPr>
    </w:lvl>
    <w:lvl w:ilvl="6">
      <w:start w:val="1"/>
      <w:numFmt w:val="decimal"/>
      <w:lvlText w:val="%7."/>
      <w:lvlJc w:val="left"/>
      <w:pPr>
        <w:ind w:left="8457" w:firstLine="0"/>
      </w:pPr>
      <w:rPr>
        <w:rFonts w:hint="default"/>
      </w:rPr>
    </w:lvl>
    <w:lvl w:ilvl="7">
      <w:start w:val="1"/>
      <w:numFmt w:val="lowerLetter"/>
      <w:lvlText w:val="%8."/>
      <w:lvlJc w:val="left"/>
      <w:pPr>
        <w:ind w:left="9687" w:firstLine="0"/>
      </w:pPr>
      <w:rPr>
        <w:rFonts w:hint="default"/>
      </w:rPr>
    </w:lvl>
    <w:lvl w:ilvl="8">
      <w:start w:val="1"/>
      <w:numFmt w:val="lowerRoman"/>
      <w:lvlText w:val="%9."/>
      <w:lvlJc w:val="right"/>
      <w:pPr>
        <w:ind w:left="10917" w:firstLine="0"/>
      </w:pPr>
      <w:rPr>
        <w:rFonts w:hint="default"/>
      </w:rPr>
    </w:lvl>
  </w:abstractNum>
  <w:abstractNum w:abstractNumId="2">
    <w:nsid w:val="11395964"/>
    <w:multiLevelType w:val="multilevel"/>
    <w:tmpl w:val="441C3358"/>
    <w:numStyleLink w:val="RomanNumberedBullet"/>
  </w:abstractNum>
  <w:abstractNum w:abstractNumId="3">
    <w:nsid w:val="18C74BFE"/>
    <w:multiLevelType w:val="multilevel"/>
    <w:tmpl w:val="D91A43F4"/>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C03EA4"/>
    <w:multiLevelType w:val="multilevel"/>
    <w:tmpl w:val="441C3358"/>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880" w:hanging="360"/>
      </w:pPr>
      <w:rPr>
        <w:rFonts w:hint="default"/>
      </w:rPr>
    </w:lvl>
    <w:lvl w:ilvl="2">
      <w:start w:val="1"/>
      <w:numFmt w:val="lowerRoman"/>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6">
    <w:nsid w:val="34B01141"/>
    <w:multiLevelType w:val="multilevel"/>
    <w:tmpl w:val="D91A43F4"/>
    <w:numStyleLink w:val="NumberedBulletWithinBullet"/>
  </w:abstractNum>
  <w:abstractNum w:abstractNumId="7">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096E40"/>
    <w:multiLevelType w:val="multilevel"/>
    <w:tmpl w:val="365CCBF6"/>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6DE83A34"/>
    <w:multiLevelType w:val="multilevel"/>
    <w:tmpl w:val="D1C639FE"/>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0">
    <w:nsid w:val="75AA5B5C"/>
    <w:multiLevelType w:val="hybridMultilevel"/>
    <w:tmpl w:val="D4AA20F4"/>
    <w:lvl w:ilvl="0" w:tplc="92A0A484">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7F675EAA"/>
    <w:multiLevelType w:val="hybridMultilevel"/>
    <w:tmpl w:val="F4D8B0B4"/>
    <w:lvl w:ilvl="0" w:tplc="0E146A02">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1"/>
  </w:num>
  <w:num w:numId="3">
    <w:abstractNumId w:val="7"/>
  </w:num>
  <w:num w:numId="4">
    <w:abstractNumId w:val="4"/>
  </w:num>
  <w:num w:numId="5">
    <w:abstractNumId w:val="1"/>
  </w:num>
  <w:num w:numId="6">
    <w:abstractNumId w:val="3"/>
  </w:num>
  <w:num w:numId="7">
    <w:abstractNumId w:val="6"/>
  </w:num>
  <w:num w:numId="8">
    <w:abstractNumId w:val="5"/>
  </w:num>
  <w:num w:numId="9">
    <w:abstractNumId w:val="2"/>
  </w:num>
  <w:num w:numId="10">
    <w:abstractNumId w:val="9"/>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num>
  <w:num w:numId="19">
    <w:abstractNumId w:va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th10">
    <w15:presenceInfo w15:providerId="None" w15:userId="darth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trackRevisions/>
  <w:defaultTabStop w:val="360"/>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32"/>
    <w:rsid w:val="00002E44"/>
    <w:rsid w:val="00006DAB"/>
    <w:rsid w:val="00013EBA"/>
    <w:rsid w:val="00014873"/>
    <w:rsid w:val="00020E04"/>
    <w:rsid w:val="000259AA"/>
    <w:rsid w:val="00026657"/>
    <w:rsid w:val="00026CD9"/>
    <w:rsid w:val="00027A13"/>
    <w:rsid w:val="00027C21"/>
    <w:rsid w:val="000306AF"/>
    <w:rsid w:val="000327D6"/>
    <w:rsid w:val="00032928"/>
    <w:rsid w:val="000337C2"/>
    <w:rsid w:val="00037E54"/>
    <w:rsid w:val="000404DB"/>
    <w:rsid w:val="00042362"/>
    <w:rsid w:val="00042780"/>
    <w:rsid w:val="00044842"/>
    <w:rsid w:val="00045B87"/>
    <w:rsid w:val="00047D01"/>
    <w:rsid w:val="00050DA0"/>
    <w:rsid w:val="00051307"/>
    <w:rsid w:val="0005201F"/>
    <w:rsid w:val="0005202A"/>
    <w:rsid w:val="0005316C"/>
    <w:rsid w:val="000545A2"/>
    <w:rsid w:val="00055213"/>
    <w:rsid w:val="00056AB5"/>
    <w:rsid w:val="00056F79"/>
    <w:rsid w:val="00057441"/>
    <w:rsid w:val="0005753A"/>
    <w:rsid w:val="000575DE"/>
    <w:rsid w:val="00060208"/>
    <w:rsid w:val="0006159E"/>
    <w:rsid w:val="000615CF"/>
    <w:rsid w:val="00064AEE"/>
    <w:rsid w:val="00064C92"/>
    <w:rsid w:val="00067008"/>
    <w:rsid w:val="00070532"/>
    <w:rsid w:val="00072797"/>
    <w:rsid w:val="00074883"/>
    <w:rsid w:val="00075658"/>
    <w:rsid w:val="00075D22"/>
    <w:rsid w:val="0007608F"/>
    <w:rsid w:val="0007613B"/>
    <w:rsid w:val="00077DBA"/>
    <w:rsid w:val="00082203"/>
    <w:rsid w:val="00083C9C"/>
    <w:rsid w:val="000874A2"/>
    <w:rsid w:val="0008765D"/>
    <w:rsid w:val="000878C9"/>
    <w:rsid w:val="000913D1"/>
    <w:rsid w:val="00094A62"/>
    <w:rsid w:val="00096918"/>
    <w:rsid w:val="00096C9C"/>
    <w:rsid w:val="000A2C52"/>
    <w:rsid w:val="000A4D9E"/>
    <w:rsid w:val="000A6027"/>
    <w:rsid w:val="000A6BA5"/>
    <w:rsid w:val="000A781C"/>
    <w:rsid w:val="000A7A2B"/>
    <w:rsid w:val="000B066F"/>
    <w:rsid w:val="000B0EB0"/>
    <w:rsid w:val="000B1EB2"/>
    <w:rsid w:val="000B26C4"/>
    <w:rsid w:val="000B6CF1"/>
    <w:rsid w:val="000C0303"/>
    <w:rsid w:val="000C0398"/>
    <w:rsid w:val="000C0B81"/>
    <w:rsid w:val="000C3124"/>
    <w:rsid w:val="000C365A"/>
    <w:rsid w:val="000D0FE1"/>
    <w:rsid w:val="000D1968"/>
    <w:rsid w:val="000D1AB3"/>
    <w:rsid w:val="000D30E4"/>
    <w:rsid w:val="000D37D4"/>
    <w:rsid w:val="000D6EF2"/>
    <w:rsid w:val="000E22E4"/>
    <w:rsid w:val="000E235D"/>
    <w:rsid w:val="000E24D7"/>
    <w:rsid w:val="000E257E"/>
    <w:rsid w:val="000E25FD"/>
    <w:rsid w:val="000E2B17"/>
    <w:rsid w:val="000F1500"/>
    <w:rsid w:val="000F2275"/>
    <w:rsid w:val="000F299F"/>
    <w:rsid w:val="000F5CED"/>
    <w:rsid w:val="000F6F57"/>
    <w:rsid w:val="00101448"/>
    <w:rsid w:val="001024DE"/>
    <w:rsid w:val="001050C5"/>
    <w:rsid w:val="00115BC3"/>
    <w:rsid w:val="0011781C"/>
    <w:rsid w:val="00121E9C"/>
    <w:rsid w:val="00122693"/>
    <w:rsid w:val="00123259"/>
    <w:rsid w:val="00123B7F"/>
    <w:rsid w:val="00124945"/>
    <w:rsid w:val="001250AD"/>
    <w:rsid w:val="00131579"/>
    <w:rsid w:val="0013331F"/>
    <w:rsid w:val="001351EF"/>
    <w:rsid w:val="00137199"/>
    <w:rsid w:val="00140553"/>
    <w:rsid w:val="00141634"/>
    <w:rsid w:val="001419DE"/>
    <w:rsid w:val="001426A5"/>
    <w:rsid w:val="0014363C"/>
    <w:rsid w:val="00143AAE"/>
    <w:rsid w:val="00143C0C"/>
    <w:rsid w:val="00143EFE"/>
    <w:rsid w:val="00146306"/>
    <w:rsid w:val="001475F2"/>
    <w:rsid w:val="00154A2B"/>
    <w:rsid w:val="00154D2D"/>
    <w:rsid w:val="00156930"/>
    <w:rsid w:val="00156AD6"/>
    <w:rsid w:val="001571D8"/>
    <w:rsid w:val="00160068"/>
    <w:rsid w:val="00161CC1"/>
    <w:rsid w:val="001631DE"/>
    <w:rsid w:val="0016403E"/>
    <w:rsid w:val="00167505"/>
    <w:rsid w:val="001705D1"/>
    <w:rsid w:val="00171129"/>
    <w:rsid w:val="00172763"/>
    <w:rsid w:val="00174B22"/>
    <w:rsid w:val="00176684"/>
    <w:rsid w:val="00181054"/>
    <w:rsid w:val="00181B42"/>
    <w:rsid w:val="001839EF"/>
    <w:rsid w:val="00185751"/>
    <w:rsid w:val="00187CD1"/>
    <w:rsid w:val="001919B7"/>
    <w:rsid w:val="00192032"/>
    <w:rsid w:val="00193969"/>
    <w:rsid w:val="0019431A"/>
    <w:rsid w:val="00196917"/>
    <w:rsid w:val="00197733"/>
    <w:rsid w:val="001A26DB"/>
    <w:rsid w:val="001A397A"/>
    <w:rsid w:val="001A536D"/>
    <w:rsid w:val="001A5478"/>
    <w:rsid w:val="001A6680"/>
    <w:rsid w:val="001A7F96"/>
    <w:rsid w:val="001B09AC"/>
    <w:rsid w:val="001B1490"/>
    <w:rsid w:val="001B153A"/>
    <w:rsid w:val="001B1B3A"/>
    <w:rsid w:val="001B2468"/>
    <w:rsid w:val="001B3606"/>
    <w:rsid w:val="001B4C30"/>
    <w:rsid w:val="001B6558"/>
    <w:rsid w:val="001B6CF3"/>
    <w:rsid w:val="001C019D"/>
    <w:rsid w:val="001C06BA"/>
    <w:rsid w:val="001C1FDD"/>
    <w:rsid w:val="001C248C"/>
    <w:rsid w:val="001C261D"/>
    <w:rsid w:val="001C313E"/>
    <w:rsid w:val="001C3294"/>
    <w:rsid w:val="001C4785"/>
    <w:rsid w:val="001C5297"/>
    <w:rsid w:val="001C537C"/>
    <w:rsid w:val="001D0905"/>
    <w:rsid w:val="001D3873"/>
    <w:rsid w:val="001D7252"/>
    <w:rsid w:val="001E1D9C"/>
    <w:rsid w:val="001E2675"/>
    <w:rsid w:val="001E6BF1"/>
    <w:rsid w:val="001F0435"/>
    <w:rsid w:val="001F08D3"/>
    <w:rsid w:val="001F1BC0"/>
    <w:rsid w:val="001F3021"/>
    <w:rsid w:val="001F3B5D"/>
    <w:rsid w:val="001F3DC1"/>
    <w:rsid w:val="001F429A"/>
    <w:rsid w:val="001F64F0"/>
    <w:rsid w:val="001F65B3"/>
    <w:rsid w:val="00201FA3"/>
    <w:rsid w:val="00202AA5"/>
    <w:rsid w:val="00203B09"/>
    <w:rsid w:val="0020411F"/>
    <w:rsid w:val="002044D5"/>
    <w:rsid w:val="002047D6"/>
    <w:rsid w:val="002052EF"/>
    <w:rsid w:val="002058B8"/>
    <w:rsid w:val="00205A48"/>
    <w:rsid w:val="00205DFC"/>
    <w:rsid w:val="0020687E"/>
    <w:rsid w:val="00207826"/>
    <w:rsid w:val="00210D6E"/>
    <w:rsid w:val="00212313"/>
    <w:rsid w:val="00212B8F"/>
    <w:rsid w:val="0021398C"/>
    <w:rsid w:val="00214195"/>
    <w:rsid w:val="0021660A"/>
    <w:rsid w:val="00222C1C"/>
    <w:rsid w:val="002277A0"/>
    <w:rsid w:val="00227878"/>
    <w:rsid w:val="00230ED9"/>
    <w:rsid w:val="00231652"/>
    <w:rsid w:val="00232F41"/>
    <w:rsid w:val="00235538"/>
    <w:rsid w:val="00236930"/>
    <w:rsid w:val="00236C2C"/>
    <w:rsid w:val="0023732E"/>
    <w:rsid w:val="00240DF6"/>
    <w:rsid w:val="00242676"/>
    <w:rsid w:val="00243204"/>
    <w:rsid w:val="00243C32"/>
    <w:rsid w:val="00243EFD"/>
    <w:rsid w:val="00247143"/>
    <w:rsid w:val="002474CD"/>
    <w:rsid w:val="002533AA"/>
    <w:rsid w:val="00254D5D"/>
    <w:rsid w:val="00255274"/>
    <w:rsid w:val="002553E6"/>
    <w:rsid w:val="00260BD0"/>
    <w:rsid w:val="00262D02"/>
    <w:rsid w:val="002633EF"/>
    <w:rsid w:val="00263448"/>
    <w:rsid w:val="0026436F"/>
    <w:rsid w:val="00265FAB"/>
    <w:rsid w:val="002660AF"/>
    <w:rsid w:val="002706C6"/>
    <w:rsid w:val="00270B2F"/>
    <w:rsid w:val="00270EEF"/>
    <w:rsid w:val="002713D8"/>
    <w:rsid w:val="0027203C"/>
    <w:rsid w:val="002740A1"/>
    <w:rsid w:val="00277F6B"/>
    <w:rsid w:val="0028404E"/>
    <w:rsid w:val="00284FC3"/>
    <w:rsid w:val="00285681"/>
    <w:rsid w:val="002859C3"/>
    <w:rsid w:val="00286D76"/>
    <w:rsid w:val="00286F7B"/>
    <w:rsid w:val="00291EEA"/>
    <w:rsid w:val="00293E22"/>
    <w:rsid w:val="00296BF5"/>
    <w:rsid w:val="002A0371"/>
    <w:rsid w:val="002A04D4"/>
    <w:rsid w:val="002A42B3"/>
    <w:rsid w:val="002A482C"/>
    <w:rsid w:val="002A4997"/>
    <w:rsid w:val="002A4E93"/>
    <w:rsid w:val="002A5ACB"/>
    <w:rsid w:val="002A694A"/>
    <w:rsid w:val="002B09E9"/>
    <w:rsid w:val="002B49B1"/>
    <w:rsid w:val="002B4FB6"/>
    <w:rsid w:val="002B71BA"/>
    <w:rsid w:val="002B7431"/>
    <w:rsid w:val="002C2EFB"/>
    <w:rsid w:val="002C4A9A"/>
    <w:rsid w:val="002C4B70"/>
    <w:rsid w:val="002C5262"/>
    <w:rsid w:val="002C66B3"/>
    <w:rsid w:val="002D2346"/>
    <w:rsid w:val="002D23BC"/>
    <w:rsid w:val="002D2FD9"/>
    <w:rsid w:val="002D345E"/>
    <w:rsid w:val="002E1068"/>
    <w:rsid w:val="002E1A52"/>
    <w:rsid w:val="002E26A6"/>
    <w:rsid w:val="002E387A"/>
    <w:rsid w:val="002E455B"/>
    <w:rsid w:val="002E5893"/>
    <w:rsid w:val="002E5B70"/>
    <w:rsid w:val="002E6D2C"/>
    <w:rsid w:val="002F01B2"/>
    <w:rsid w:val="002F31D5"/>
    <w:rsid w:val="002F5A55"/>
    <w:rsid w:val="002F6BD5"/>
    <w:rsid w:val="003019DC"/>
    <w:rsid w:val="00301E66"/>
    <w:rsid w:val="00302778"/>
    <w:rsid w:val="00302919"/>
    <w:rsid w:val="00302CB7"/>
    <w:rsid w:val="0030474D"/>
    <w:rsid w:val="00304B42"/>
    <w:rsid w:val="003054F3"/>
    <w:rsid w:val="00306160"/>
    <w:rsid w:val="00306D27"/>
    <w:rsid w:val="00306FB5"/>
    <w:rsid w:val="00307F41"/>
    <w:rsid w:val="0031009B"/>
    <w:rsid w:val="00310C9D"/>
    <w:rsid w:val="00311937"/>
    <w:rsid w:val="00313A0E"/>
    <w:rsid w:val="003151FB"/>
    <w:rsid w:val="0031590E"/>
    <w:rsid w:val="003204BE"/>
    <w:rsid w:val="003232EC"/>
    <w:rsid w:val="00324019"/>
    <w:rsid w:val="0032411A"/>
    <w:rsid w:val="00325305"/>
    <w:rsid w:val="00326455"/>
    <w:rsid w:val="0033216F"/>
    <w:rsid w:val="003345CF"/>
    <w:rsid w:val="00336F8F"/>
    <w:rsid w:val="00345FC6"/>
    <w:rsid w:val="00352882"/>
    <w:rsid w:val="00352FBD"/>
    <w:rsid w:val="00353A27"/>
    <w:rsid w:val="00353BA9"/>
    <w:rsid w:val="00353C59"/>
    <w:rsid w:val="00354190"/>
    <w:rsid w:val="00362382"/>
    <w:rsid w:val="0036469B"/>
    <w:rsid w:val="00364D75"/>
    <w:rsid w:val="00366CBF"/>
    <w:rsid w:val="003676A3"/>
    <w:rsid w:val="003723A2"/>
    <w:rsid w:val="00372544"/>
    <w:rsid w:val="003726B4"/>
    <w:rsid w:val="003728BB"/>
    <w:rsid w:val="003741A2"/>
    <w:rsid w:val="003744C3"/>
    <w:rsid w:val="00374B41"/>
    <w:rsid w:val="003768D0"/>
    <w:rsid w:val="003810F8"/>
    <w:rsid w:val="0038509F"/>
    <w:rsid w:val="00385319"/>
    <w:rsid w:val="003859F9"/>
    <w:rsid w:val="003936EF"/>
    <w:rsid w:val="00393A8F"/>
    <w:rsid w:val="00393B8A"/>
    <w:rsid w:val="00396D5A"/>
    <w:rsid w:val="003A0009"/>
    <w:rsid w:val="003A22CE"/>
    <w:rsid w:val="003A2B9E"/>
    <w:rsid w:val="003A2D32"/>
    <w:rsid w:val="003A3520"/>
    <w:rsid w:val="003A7375"/>
    <w:rsid w:val="003A79D0"/>
    <w:rsid w:val="003B065A"/>
    <w:rsid w:val="003B08ED"/>
    <w:rsid w:val="003B0A94"/>
    <w:rsid w:val="003B0F9D"/>
    <w:rsid w:val="003B4532"/>
    <w:rsid w:val="003B4813"/>
    <w:rsid w:val="003B5596"/>
    <w:rsid w:val="003B7685"/>
    <w:rsid w:val="003C1C10"/>
    <w:rsid w:val="003C2F6C"/>
    <w:rsid w:val="003C3C1B"/>
    <w:rsid w:val="003C799B"/>
    <w:rsid w:val="003D1051"/>
    <w:rsid w:val="003D2117"/>
    <w:rsid w:val="003D7610"/>
    <w:rsid w:val="003D7DDF"/>
    <w:rsid w:val="003D7E56"/>
    <w:rsid w:val="003E01E0"/>
    <w:rsid w:val="003E25CF"/>
    <w:rsid w:val="003E2937"/>
    <w:rsid w:val="003E5D6B"/>
    <w:rsid w:val="003E5E2D"/>
    <w:rsid w:val="003E6BE2"/>
    <w:rsid w:val="003F4AF4"/>
    <w:rsid w:val="004037C0"/>
    <w:rsid w:val="00405BE5"/>
    <w:rsid w:val="0040684E"/>
    <w:rsid w:val="00406F77"/>
    <w:rsid w:val="004102CD"/>
    <w:rsid w:val="00414B11"/>
    <w:rsid w:val="00415784"/>
    <w:rsid w:val="004157D1"/>
    <w:rsid w:val="00420260"/>
    <w:rsid w:val="004215FE"/>
    <w:rsid w:val="0042219B"/>
    <w:rsid w:val="00422450"/>
    <w:rsid w:val="004226AE"/>
    <w:rsid w:val="0042272A"/>
    <w:rsid w:val="00422EA5"/>
    <w:rsid w:val="00423BB5"/>
    <w:rsid w:val="00424A88"/>
    <w:rsid w:val="004263D5"/>
    <w:rsid w:val="004264D2"/>
    <w:rsid w:val="004278E0"/>
    <w:rsid w:val="00430428"/>
    <w:rsid w:val="004316B4"/>
    <w:rsid w:val="00432CE8"/>
    <w:rsid w:val="0043340F"/>
    <w:rsid w:val="00433C35"/>
    <w:rsid w:val="00435B6E"/>
    <w:rsid w:val="00436120"/>
    <w:rsid w:val="004365C0"/>
    <w:rsid w:val="004409B0"/>
    <w:rsid w:val="00441CE1"/>
    <w:rsid w:val="00442F0E"/>
    <w:rsid w:val="00444D5C"/>
    <w:rsid w:val="004452C6"/>
    <w:rsid w:val="0044531F"/>
    <w:rsid w:val="00445DCD"/>
    <w:rsid w:val="00446AA2"/>
    <w:rsid w:val="00446C73"/>
    <w:rsid w:val="00447D4B"/>
    <w:rsid w:val="00447EAE"/>
    <w:rsid w:val="00451EED"/>
    <w:rsid w:val="00453FAB"/>
    <w:rsid w:val="0045445F"/>
    <w:rsid w:val="00461013"/>
    <w:rsid w:val="004624E4"/>
    <w:rsid w:val="00462A06"/>
    <w:rsid w:val="004667B4"/>
    <w:rsid w:val="00466964"/>
    <w:rsid w:val="00467321"/>
    <w:rsid w:val="00467365"/>
    <w:rsid w:val="004675FD"/>
    <w:rsid w:val="00467937"/>
    <w:rsid w:val="00470276"/>
    <w:rsid w:val="00474E19"/>
    <w:rsid w:val="004804F9"/>
    <w:rsid w:val="00481B93"/>
    <w:rsid w:val="00481DF9"/>
    <w:rsid w:val="00486BE2"/>
    <w:rsid w:val="004934A4"/>
    <w:rsid w:val="0049370B"/>
    <w:rsid w:val="00494974"/>
    <w:rsid w:val="004978C7"/>
    <w:rsid w:val="004A0DEB"/>
    <w:rsid w:val="004A1E7C"/>
    <w:rsid w:val="004A24BF"/>
    <w:rsid w:val="004A2A99"/>
    <w:rsid w:val="004A2FB3"/>
    <w:rsid w:val="004A5348"/>
    <w:rsid w:val="004A6F72"/>
    <w:rsid w:val="004B31C8"/>
    <w:rsid w:val="004B3824"/>
    <w:rsid w:val="004B4E2C"/>
    <w:rsid w:val="004B6E80"/>
    <w:rsid w:val="004B7A63"/>
    <w:rsid w:val="004C1115"/>
    <w:rsid w:val="004C20BD"/>
    <w:rsid w:val="004C3535"/>
    <w:rsid w:val="004C3E93"/>
    <w:rsid w:val="004C4F53"/>
    <w:rsid w:val="004C6BD9"/>
    <w:rsid w:val="004C7383"/>
    <w:rsid w:val="004C7600"/>
    <w:rsid w:val="004C777B"/>
    <w:rsid w:val="004D0EE8"/>
    <w:rsid w:val="004D1641"/>
    <w:rsid w:val="004D2107"/>
    <w:rsid w:val="004D32E9"/>
    <w:rsid w:val="004D5BA8"/>
    <w:rsid w:val="004E0FCC"/>
    <w:rsid w:val="004E1124"/>
    <w:rsid w:val="004E18B8"/>
    <w:rsid w:val="004E2250"/>
    <w:rsid w:val="004E54C1"/>
    <w:rsid w:val="004F01A8"/>
    <w:rsid w:val="004F076F"/>
    <w:rsid w:val="004F11B2"/>
    <w:rsid w:val="004F1296"/>
    <w:rsid w:val="004F13F6"/>
    <w:rsid w:val="004F2416"/>
    <w:rsid w:val="004F2477"/>
    <w:rsid w:val="004F3049"/>
    <w:rsid w:val="004F3096"/>
    <w:rsid w:val="004F3457"/>
    <w:rsid w:val="004F40F3"/>
    <w:rsid w:val="004F693C"/>
    <w:rsid w:val="004F764D"/>
    <w:rsid w:val="00500022"/>
    <w:rsid w:val="005036A3"/>
    <w:rsid w:val="005045AC"/>
    <w:rsid w:val="00504AE8"/>
    <w:rsid w:val="00505199"/>
    <w:rsid w:val="00506034"/>
    <w:rsid w:val="005107B3"/>
    <w:rsid w:val="00511581"/>
    <w:rsid w:val="005115A4"/>
    <w:rsid w:val="00511FAF"/>
    <w:rsid w:val="00513897"/>
    <w:rsid w:val="00514F86"/>
    <w:rsid w:val="005160D2"/>
    <w:rsid w:val="00517B28"/>
    <w:rsid w:val="005207AD"/>
    <w:rsid w:val="00520F96"/>
    <w:rsid w:val="00522AC3"/>
    <w:rsid w:val="005255DD"/>
    <w:rsid w:val="00525E06"/>
    <w:rsid w:val="0053096D"/>
    <w:rsid w:val="00530D0D"/>
    <w:rsid w:val="00533818"/>
    <w:rsid w:val="00535A12"/>
    <w:rsid w:val="00537B48"/>
    <w:rsid w:val="00540FDD"/>
    <w:rsid w:val="005413B0"/>
    <w:rsid w:val="00542025"/>
    <w:rsid w:val="00543FB0"/>
    <w:rsid w:val="0054408F"/>
    <w:rsid w:val="00545B85"/>
    <w:rsid w:val="00546117"/>
    <w:rsid w:val="005505BB"/>
    <w:rsid w:val="00556B2E"/>
    <w:rsid w:val="00557FA3"/>
    <w:rsid w:val="005619E7"/>
    <w:rsid w:val="00561E2F"/>
    <w:rsid w:val="00562C3B"/>
    <w:rsid w:val="00562D2A"/>
    <w:rsid w:val="0056435D"/>
    <w:rsid w:val="00564E0E"/>
    <w:rsid w:val="0056787E"/>
    <w:rsid w:val="00570000"/>
    <w:rsid w:val="00572A4A"/>
    <w:rsid w:val="00574D6C"/>
    <w:rsid w:val="00577623"/>
    <w:rsid w:val="00583E6A"/>
    <w:rsid w:val="00585B56"/>
    <w:rsid w:val="0058660B"/>
    <w:rsid w:val="00586635"/>
    <w:rsid w:val="005870D4"/>
    <w:rsid w:val="005908E2"/>
    <w:rsid w:val="00590B00"/>
    <w:rsid w:val="00591DA9"/>
    <w:rsid w:val="005939BC"/>
    <w:rsid w:val="00593E1C"/>
    <w:rsid w:val="00595100"/>
    <w:rsid w:val="00596960"/>
    <w:rsid w:val="005A0A5C"/>
    <w:rsid w:val="005A21A1"/>
    <w:rsid w:val="005A2248"/>
    <w:rsid w:val="005A23A1"/>
    <w:rsid w:val="005A3A5C"/>
    <w:rsid w:val="005A3C1C"/>
    <w:rsid w:val="005A5D9A"/>
    <w:rsid w:val="005A79C9"/>
    <w:rsid w:val="005A7CB0"/>
    <w:rsid w:val="005B22F1"/>
    <w:rsid w:val="005B2A52"/>
    <w:rsid w:val="005C02C1"/>
    <w:rsid w:val="005C1470"/>
    <w:rsid w:val="005C161D"/>
    <w:rsid w:val="005C2454"/>
    <w:rsid w:val="005C2705"/>
    <w:rsid w:val="005C31D0"/>
    <w:rsid w:val="005C4C14"/>
    <w:rsid w:val="005C6EB4"/>
    <w:rsid w:val="005D0542"/>
    <w:rsid w:val="005D0B46"/>
    <w:rsid w:val="005D1A22"/>
    <w:rsid w:val="005D4878"/>
    <w:rsid w:val="005D4B3A"/>
    <w:rsid w:val="005D5327"/>
    <w:rsid w:val="005E008A"/>
    <w:rsid w:val="005E0C61"/>
    <w:rsid w:val="005E147E"/>
    <w:rsid w:val="005E1709"/>
    <w:rsid w:val="005E1FA9"/>
    <w:rsid w:val="005E25DA"/>
    <w:rsid w:val="005E6B7B"/>
    <w:rsid w:val="005E7170"/>
    <w:rsid w:val="005F0F82"/>
    <w:rsid w:val="005F1BCF"/>
    <w:rsid w:val="005F3B64"/>
    <w:rsid w:val="005F5022"/>
    <w:rsid w:val="005F54C5"/>
    <w:rsid w:val="005F57CE"/>
    <w:rsid w:val="005F595A"/>
    <w:rsid w:val="005F63E0"/>
    <w:rsid w:val="005F6ADC"/>
    <w:rsid w:val="005F6D64"/>
    <w:rsid w:val="005F71BC"/>
    <w:rsid w:val="005F77DF"/>
    <w:rsid w:val="005F7E6E"/>
    <w:rsid w:val="00605F4B"/>
    <w:rsid w:val="00612B40"/>
    <w:rsid w:val="00614466"/>
    <w:rsid w:val="00614DEC"/>
    <w:rsid w:val="00617158"/>
    <w:rsid w:val="00617AF0"/>
    <w:rsid w:val="006206E6"/>
    <w:rsid w:val="00620CE2"/>
    <w:rsid w:val="00621F90"/>
    <w:rsid w:val="00622E59"/>
    <w:rsid w:val="006239EB"/>
    <w:rsid w:val="00627FC1"/>
    <w:rsid w:val="0063136B"/>
    <w:rsid w:val="00631AE5"/>
    <w:rsid w:val="00632A7C"/>
    <w:rsid w:val="00636B94"/>
    <w:rsid w:val="00640057"/>
    <w:rsid w:val="00642875"/>
    <w:rsid w:val="00643CFF"/>
    <w:rsid w:val="0064576F"/>
    <w:rsid w:val="00646D08"/>
    <w:rsid w:val="00646D42"/>
    <w:rsid w:val="00647E01"/>
    <w:rsid w:val="00650070"/>
    <w:rsid w:val="00650182"/>
    <w:rsid w:val="00651B28"/>
    <w:rsid w:val="00651F3F"/>
    <w:rsid w:val="006521D4"/>
    <w:rsid w:val="0065454D"/>
    <w:rsid w:val="00657E92"/>
    <w:rsid w:val="00666615"/>
    <w:rsid w:val="0067335D"/>
    <w:rsid w:val="006751A7"/>
    <w:rsid w:val="0067622C"/>
    <w:rsid w:val="0067742D"/>
    <w:rsid w:val="0068162A"/>
    <w:rsid w:val="006871C0"/>
    <w:rsid w:val="00690A1D"/>
    <w:rsid w:val="00690ABD"/>
    <w:rsid w:val="006927DC"/>
    <w:rsid w:val="00693EC6"/>
    <w:rsid w:val="00694EC9"/>
    <w:rsid w:val="006966D0"/>
    <w:rsid w:val="00696A5A"/>
    <w:rsid w:val="00697C39"/>
    <w:rsid w:val="006A0005"/>
    <w:rsid w:val="006A0108"/>
    <w:rsid w:val="006A032D"/>
    <w:rsid w:val="006A4474"/>
    <w:rsid w:val="006A4CF9"/>
    <w:rsid w:val="006A5D62"/>
    <w:rsid w:val="006A6628"/>
    <w:rsid w:val="006B0AF5"/>
    <w:rsid w:val="006B0F80"/>
    <w:rsid w:val="006B1045"/>
    <w:rsid w:val="006B1663"/>
    <w:rsid w:val="006B1B27"/>
    <w:rsid w:val="006B202F"/>
    <w:rsid w:val="006B21E8"/>
    <w:rsid w:val="006B25A6"/>
    <w:rsid w:val="006B38C8"/>
    <w:rsid w:val="006B4854"/>
    <w:rsid w:val="006C01CA"/>
    <w:rsid w:val="006C1F0E"/>
    <w:rsid w:val="006C2429"/>
    <w:rsid w:val="006C4A50"/>
    <w:rsid w:val="006C56D5"/>
    <w:rsid w:val="006C6093"/>
    <w:rsid w:val="006C6580"/>
    <w:rsid w:val="006C69DB"/>
    <w:rsid w:val="006D1AF3"/>
    <w:rsid w:val="006D3749"/>
    <w:rsid w:val="006D5D86"/>
    <w:rsid w:val="006D64AC"/>
    <w:rsid w:val="006D6D7F"/>
    <w:rsid w:val="006D7D41"/>
    <w:rsid w:val="006E0811"/>
    <w:rsid w:val="006E27CB"/>
    <w:rsid w:val="006E4DBA"/>
    <w:rsid w:val="006F1207"/>
    <w:rsid w:val="006F2BC0"/>
    <w:rsid w:val="006F4724"/>
    <w:rsid w:val="006F5E9C"/>
    <w:rsid w:val="006F60E3"/>
    <w:rsid w:val="00701A1A"/>
    <w:rsid w:val="00701E37"/>
    <w:rsid w:val="00705614"/>
    <w:rsid w:val="00706AA7"/>
    <w:rsid w:val="0071144F"/>
    <w:rsid w:val="00711B6A"/>
    <w:rsid w:val="00715B45"/>
    <w:rsid w:val="00716189"/>
    <w:rsid w:val="0072262F"/>
    <w:rsid w:val="00723945"/>
    <w:rsid w:val="00723B27"/>
    <w:rsid w:val="00724604"/>
    <w:rsid w:val="00726DB6"/>
    <w:rsid w:val="007310D5"/>
    <w:rsid w:val="00732A44"/>
    <w:rsid w:val="00733174"/>
    <w:rsid w:val="00734E5A"/>
    <w:rsid w:val="00736070"/>
    <w:rsid w:val="00741778"/>
    <w:rsid w:val="00741A06"/>
    <w:rsid w:val="0074203A"/>
    <w:rsid w:val="0074404A"/>
    <w:rsid w:val="00744FA7"/>
    <w:rsid w:val="00745522"/>
    <w:rsid w:val="0074573F"/>
    <w:rsid w:val="007505DB"/>
    <w:rsid w:val="00752A4E"/>
    <w:rsid w:val="00752E49"/>
    <w:rsid w:val="00753FD0"/>
    <w:rsid w:val="00754FD3"/>
    <w:rsid w:val="00755AA9"/>
    <w:rsid w:val="00755DA1"/>
    <w:rsid w:val="00761622"/>
    <w:rsid w:val="007628F7"/>
    <w:rsid w:val="007635A2"/>
    <w:rsid w:val="00765A6D"/>
    <w:rsid w:val="00767DAB"/>
    <w:rsid w:val="00770017"/>
    <w:rsid w:val="0077183F"/>
    <w:rsid w:val="00777316"/>
    <w:rsid w:val="007817B0"/>
    <w:rsid w:val="00784CE8"/>
    <w:rsid w:val="007871C9"/>
    <w:rsid w:val="0079099F"/>
    <w:rsid w:val="00791A5A"/>
    <w:rsid w:val="00791FFE"/>
    <w:rsid w:val="007937F7"/>
    <w:rsid w:val="00795E31"/>
    <w:rsid w:val="0079716F"/>
    <w:rsid w:val="007A052D"/>
    <w:rsid w:val="007A25F6"/>
    <w:rsid w:val="007A47B2"/>
    <w:rsid w:val="007A49AE"/>
    <w:rsid w:val="007A526C"/>
    <w:rsid w:val="007A6140"/>
    <w:rsid w:val="007A73A7"/>
    <w:rsid w:val="007B0535"/>
    <w:rsid w:val="007B1336"/>
    <w:rsid w:val="007B207C"/>
    <w:rsid w:val="007B3A80"/>
    <w:rsid w:val="007B4082"/>
    <w:rsid w:val="007B5C3A"/>
    <w:rsid w:val="007B6093"/>
    <w:rsid w:val="007B679B"/>
    <w:rsid w:val="007B7673"/>
    <w:rsid w:val="007C03AE"/>
    <w:rsid w:val="007C0C63"/>
    <w:rsid w:val="007C0D0A"/>
    <w:rsid w:val="007C0EC3"/>
    <w:rsid w:val="007C11C5"/>
    <w:rsid w:val="007C2A1B"/>
    <w:rsid w:val="007C31FE"/>
    <w:rsid w:val="007C3E30"/>
    <w:rsid w:val="007C4002"/>
    <w:rsid w:val="007C42A4"/>
    <w:rsid w:val="007C579B"/>
    <w:rsid w:val="007C5B65"/>
    <w:rsid w:val="007C699C"/>
    <w:rsid w:val="007C70CA"/>
    <w:rsid w:val="007D0AB4"/>
    <w:rsid w:val="007D2D42"/>
    <w:rsid w:val="007D4892"/>
    <w:rsid w:val="007D592D"/>
    <w:rsid w:val="007D5D24"/>
    <w:rsid w:val="007D736D"/>
    <w:rsid w:val="007E4082"/>
    <w:rsid w:val="007E5BEF"/>
    <w:rsid w:val="007E6833"/>
    <w:rsid w:val="007F06A0"/>
    <w:rsid w:val="007F1D6A"/>
    <w:rsid w:val="007F3006"/>
    <w:rsid w:val="007F3907"/>
    <w:rsid w:val="007F3B08"/>
    <w:rsid w:val="007F5285"/>
    <w:rsid w:val="007F5C1D"/>
    <w:rsid w:val="007F62FE"/>
    <w:rsid w:val="007F741C"/>
    <w:rsid w:val="008007BA"/>
    <w:rsid w:val="00801845"/>
    <w:rsid w:val="00804752"/>
    <w:rsid w:val="00804D1E"/>
    <w:rsid w:val="008114AE"/>
    <w:rsid w:val="00813DFA"/>
    <w:rsid w:val="008144A4"/>
    <w:rsid w:val="008147EE"/>
    <w:rsid w:val="00815B85"/>
    <w:rsid w:val="008216EF"/>
    <w:rsid w:val="008256D7"/>
    <w:rsid w:val="00825D36"/>
    <w:rsid w:val="0082699B"/>
    <w:rsid w:val="008308B9"/>
    <w:rsid w:val="008309D1"/>
    <w:rsid w:val="008347F3"/>
    <w:rsid w:val="00835CD3"/>
    <w:rsid w:val="0083757E"/>
    <w:rsid w:val="00840F09"/>
    <w:rsid w:val="008410AD"/>
    <w:rsid w:val="00841876"/>
    <w:rsid w:val="00841CF0"/>
    <w:rsid w:val="00842358"/>
    <w:rsid w:val="00844845"/>
    <w:rsid w:val="00844BE7"/>
    <w:rsid w:val="008461AE"/>
    <w:rsid w:val="0084660F"/>
    <w:rsid w:val="00850D1F"/>
    <w:rsid w:val="0085358C"/>
    <w:rsid w:val="008535A5"/>
    <w:rsid w:val="00860103"/>
    <w:rsid w:val="00861C16"/>
    <w:rsid w:val="00863EC6"/>
    <w:rsid w:val="008643F2"/>
    <w:rsid w:val="00864F37"/>
    <w:rsid w:val="00866242"/>
    <w:rsid w:val="00866621"/>
    <w:rsid w:val="00867C50"/>
    <w:rsid w:val="008760BE"/>
    <w:rsid w:val="00876822"/>
    <w:rsid w:val="00877749"/>
    <w:rsid w:val="00880B00"/>
    <w:rsid w:val="008816F9"/>
    <w:rsid w:val="0088258C"/>
    <w:rsid w:val="00884058"/>
    <w:rsid w:val="00886858"/>
    <w:rsid w:val="008926CD"/>
    <w:rsid w:val="00892707"/>
    <w:rsid w:val="0089388A"/>
    <w:rsid w:val="00893C98"/>
    <w:rsid w:val="008949F2"/>
    <w:rsid w:val="00895495"/>
    <w:rsid w:val="008A1BDE"/>
    <w:rsid w:val="008A1CCD"/>
    <w:rsid w:val="008A2A55"/>
    <w:rsid w:val="008A2B4F"/>
    <w:rsid w:val="008A2E20"/>
    <w:rsid w:val="008A3169"/>
    <w:rsid w:val="008A7481"/>
    <w:rsid w:val="008A7E0B"/>
    <w:rsid w:val="008B1060"/>
    <w:rsid w:val="008B31DC"/>
    <w:rsid w:val="008B41E1"/>
    <w:rsid w:val="008B627E"/>
    <w:rsid w:val="008B66FD"/>
    <w:rsid w:val="008B7181"/>
    <w:rsid w:val="008C224A"/>
    <w:rsid w:val="008C2357"/>
    <w:rsid w:val="008C461A"/>
    <w:rsid w:val="008C46D4"/>
    <w:rsid w:val="008C47F8"/>
    <w:rsid w:val="008C5105"/>
    <w:rsid w:val="008C5AC2"/>
    <w:rsid w:val="008C632B"/>
    <w:rsid w:val="008C68ED"/>
    <w:rsid w:val="008D0D34"/>
    <w:rsid w:val="008D1033"/>
    <w:rsid w:val="008D46B8"/>
    <w:rsid w:val="008D55E2"/>
    <w:rsid w:val="008D5F0C"/>
    <w:rsid w:val="008D7501"/>
    <w:rsid w:val="008E0356"/>
    <w:rsid w:val="008E0E51"/>
    <w:rsid w:val="008E1118"/>
    <w:rsid w:val="008E11BA"/>
    <w:rsid w:val="008E3891"/>
    <w:rsid w:val="008E3B8F"/>
    <w:rsid w:val="008E41CB"/>
    <w:rsid w:val="008E470A"/>
    <w:rsid w:val="008E4D69"/>
    <w:rsid w:val="008F0D2C"/>
    <w:rsid w:val="008F2647"/>
    <w:rsid w:val="008F319F"/>
    <w:rsid w:val="008F76E7"/>
    <w:rsid w:val="00900A4D"/>
    <w:rsid w:val="00900B58"/>
    <w:rsid w:val="00901356"/>
    <w:rsid w:val="00902583"/>
    <w:rsid w:val="0090457D"/>
    <w:rsid w:val="00905131"/>
    <w:rsid w:val="00907B3A"/>
    <w:rsid w:val="00910703"/>
    <w:rsid w:val="00913185"/>
    <w:rsid w:val="00913B77"/>
    <w:rsid w:val="0091620B"/>
    <w:rsid w:val="00916772"/>
    <w:rsid w:val="009169CC"/>
    <w:rsid w:val="00921A04"/>
    <w:rsid w:val="0092254E"/>
    <w:rsid w:val="00925DC6"/>
    <w:rsid w:val="009270AB"/>
    <w:rsid w:val="0093034C"/>
    <w:rsid w:val="009306C9"/>
    <w:rsid w:val="00930C8B"/>
    <w:rsid w:val="0093107C"/>
    <w:rsid w:val="0093114D"/>
    <w:rsid w:val="00931800"/>
    <w:rsid w:val="00934149"/>
    <w:rsid w:val="00934A28"/>
    <w:rsid w:val="009357BE"/>
    <w:rsid w:val="0093587B"/>
    <w:rsid w:val="00940089"/>
    <w:rsid w:val="0094191C"/>
    <w:rsid w:val="00941A6C"/>
    <w:rsid w:val="009437E6"/>
    <w:rsid w:val="009455AB"/>
    <w:rsid w:val="0094774C"/>
    <w:rsid w:val="009508AE"/>
    <w:rsid w:val="009508C5"/>
    <w:rsid w:val="009541CA"/>
    <w:rsid w:val="00955FEF"/>
    <w:rsid w:val="00957DC9"/>
    <w:rsid w:val="009635F5"/>
    <w:rsid w:val="00964901"/>
    <w:rsid w:val="00964972"/>
    <w:rsid w:val="00965C21"/>
    <w:rsid w:val="00972083"/>
    <w:rsid w:val="00973024"/>
    <w:rsid w:val="009733B9"/>
    <w:rsid w:val="00973531"/>
    <w:rsid w:val="009741E5"/>
    <w:rsid w:val="00981A59"/>
    <w:rsid w:val="00982C67"/>
    <w:rsid w:val="00983B78"/>
    <w:rsid w:val="00983FFE"/>
    <w:rsid w:val="00984AC7"/>
    <w:rsid w:val="00987632"/>
    <w:rsid w:val="0099037D"/>
    <w:rsid w:val="00990DE2"/>
    <w:rsid w:val="0099378A"/>
    <w:rsid w:val="009945E6"/>
    <w:rsid w:val="00996519"/>
    <w:rsid w:val="00996673"/>
    <w:rsid w:val="009967A3"/>
    <w:rsid w:val="00996B0B"/>
    <w:rsid w:val="00996F8B"/>
    <w:rsid w:val="009A0266"/>
    <w:rsid w:val="009A58F1"/>
    <w:rsid w:val="009A5A28"/>
    <w:rsid w:val="009A5C8F"/>
    <w:rsid w:val="009A75F1"/>
    <w:rsid w:val="009B3489"/>
    <w:rsid w:val="009B352A"/>
    <w:rsid w:val="009B5AF1"/>
    <w:rsid w:val="009B6D32"/>
    <w:rsid w:val="009C0984"/>
    <w:rsid w:val="009C09B9"/>
    <w:rsid w:val="009C3BA3"/>
    <w:rsid w:val="009C4D27"/>
    <w:rsid w:val="009C4F11"/>
    <w:rsid w:val="009C5364"/>
    <w:rsid w:val="009C61E5"/>
    <w:rsid w:val="009D0233"/>
    <w:rsid w:val="009D155D"/>
    <w:rsid w:val="009D1A4B"/>
    <w:rsid w:val="009D3376"/>
    <w:rsid w:val="009D3C4B"/>
    <w:rsid w:val="009D4376"/>
    <w:rsid w:val="009D6DF7"/>
    <w:rsid w:val="009D777C"/>
    <w:rsid w:val="009D7958"/>
    <w:rsid w:val="009E1F5E"/>
    <w:rsid w:val="009E3B7E"/>
    <w:rsid w:val="009E49CB"/>
    <w:rsid w:val="009E72D2"/>
    <w:rsid w:val="009F2323"/>
    <w:rsid w:val="009F376A"/>
    <w:rsid w:val="009F3DA9"/>
    <w:rsid w:val="009F48A9"/>
    <w:rsid w:val="009F4CE0"/>
    <w:rsid w:val="009F534E"/>
    <w:rsid w:val="009F7C81"/>
    <w:rsid w:val="009F7D84"/>
    <w:rsid w:val="00A01A2C"/>
    <w:rsid w:val="00A02DB1"/>
    <w:rsid w:val="00A03DEE"/>
    <w:rsid w:val="00A0469E"/>
    <w:rsid w:val="00A0529B"/>
    <w:rsid w:val="00A06370"/>
    <w:rsid w:val="00A12598"/>
    <w:rsid w:val="00A12C8D"/>
    <w:rsid w:val="00A13502"/>
    <w:rsid w:val="00A149ED"/>
    <w:rsid w:val="00A15786"/>
    <w:rsid w:val="00A158FA"/>
    <w:rsid w:val="00A204B4"/>
    <w:rsid w:val="00A21640"/>
    <w:rsid w:val="00A2347B"/>
    <w:rsid w:val="00A24D96"/>
    <w:rsid w:val="00A2514A"/>
    <w:rsid w:val="00A25F39"/>
    <w:rsid w:val="00A275E3"/>
    <w:rsid w:val="00A36912"/>
    <w:rsid w:val="00A41FD5"/>
    <w:rsid w:val="00A436D7"/>
    <w:rsid w:val="00A43F56"/>
    <w:rsid w:val="00A446A9"/>
    <w:rsid w:val="00A455C7"/>
    <w:rsid w:val="00A460D0"/>
    <w:rsid w:val="00A50476"/>
    <w:rsid w:val="00A5267F"/>
    <w:rsid w:val="00A5546F"/>
    <w:rsid w:val="00A5552B"/>
    <w:rsid w:val="00A5636F"/>
    <w:rsid w:val="00A6060E"/>
    <w:rsid w:val="00A63CD9"/>
    <w:rsid w:val="00A71F1C"/>
    <w:rsid w:val="00A7213C"/>
    <w:rsid w:val="00A726E2"/>
    <w:rsid w:val="00A72F27"/>
    <w:rsid w:val="00A758DE"/>
    <w:rsid w:val="00A7640B"/>
    <w:rsid w:val="00A806D6"/>
    <w:rsid w:val="00A815DF"/>
    <w:rsid w:val="00A82254"/>
    <w:rsid w:val="00A8591E"/>
    <w:rsid w:val="00A85A44"/>
    <w:rsid w:val="00A85DC1"/>
    <w:rsid w:val="00A86476"/>
    <w:rsid w:val="00A90DC5"/>
    <w:rsid w:val="00A9193A"/>
    <w:rsid w:val="00AA0CEB"/>
    <w:rsid w:val="00AA2E36"/>
    <w:rsid w:val="00AA2E53"/>
    <w:rsid w:val="00AA31EE"/>
    <w:rsid w:val="00AA4F47"/>
    <w:rsid w:val="00AA63EC"/>
    <w:rsid w:val="00AA762A"/>
    <w:rsid w:val="00AB27D2"/>
    <w:rsid w:val="00AB4200"/>
    <w:rsid w:val="00AB5951"/>
    <w:rsid w:val="00AB63C8"/>
    <w:rsid w:val="00AB7875"/>
    <w:rsid w:val="00AC1CA0"/>
    <w:rsid w:val="00AC2A2D"/>
    <w:rsid w:val="00AC445B"/>
    <w:rsid w:val="00AC56C5"/>
    <w:rsid w:val="00AC6502"/>
    <w:rsid w:val="00AC6986"/>
    <w:rsid w:val="00AD1A7D"/>
    <w:rsid w:val="00AD26AE"/>
    <w:rsid w:val="00AD2C13"/>
    <w:rsid w:val="00AD311A"/>
    <w:rsid w:val="00AD325D"/>
    <w:rsid w:val="00AD5A21"/>
    <w:rsid w:val="00AD7993"/>
    <w:rsid w:val="00AE16C0"/>
    <w:rsid w:val="00AE2A1D"/>
    <w:rsid w:val="00AF2134"/>
    <w:rsid w:val="00AF2959"/>
    <w:rsid w:val="00AF2FA5"/>
    <w:rsid w:val="00AF489F"/>
    <w:rsid w:val="00AF4D23"/>
    <w:rsid w:val="00AF4E62"/>
    <w:rsid w:val="00AF51C7"/>
    <w:rsid w:val="00AF604C"/>
    <w:rsid w:val="00AF6059"/>
    <w:rsid w:val="00AF72A7"/>
    <w:rsid w:val="00AF7B60"/>
    <w:rsid w:val="00B00130"/>
    <w:rsid w:val="00B009E6"/>
    <w:rsid w:val="00B02F87"/>
    <w:rsid w:val="00B03035"/>
    <w:rsid w:val="00B03161"/>
    <w:rsid w:val="00B0390B"/>
    <w:rsid w:val="00B0487B"/>
    <w:rsid w:val="00B112DF"/>
    <w:rsid w:val="00B116A3"/>
    <w:rsid w:val="00B13DE6"/>
    <w:rsid w:val="00B1477A"/>
    <w:rsid w:val="00B15104"/>
    <w:rsid w:val="00B2008B"/>
    <w:rsid w:val="00B206FB"/>
    <w:rsid w:val="00B20CC0"/>
    <w:rsid w:val="00B224E9"/>
    <w:rsid w:val="00B24154"/>
    <w:rsid w:val="00B24347"/>
    <w:rsid w:val="00B2465C"/>
    <w:rsid w:val="00B248E1"/>
    <w:rsid w:val="00B25E13"/>
    <w:rsid w:val="00B25F3A"/>
    <w:rsid w:val="00B26E21"/>
    <w:rsid w:val="00B26E4A"/>
    <w:rsid w:val="00B343F0"/>
    <w:rsid w:val="00B3582C"/>
    <w:rsid w:val="00B362C1"/>
    <w:rsid w:val="00B368A5"/>
    <w:rsid w:val="00B36B5E"/>
    <w:rsid w:val="00B42CFF"/>
    <w:rsid w:val="00B45745"/>
    <w:rsid w:val="00B50FF5"/>
    <w:rsid w:val="00B53D97"/>
    <w:rsid w:val="00B5423B"/>
    <w:rsid w:val="00B55EC5"/>
    <w:rsid w:val="00B5799F"/>
    <w:rsid w:val="00B57DC9"/>
    <w:rsid w:val="00B6582F"/>
    <w:rsid w:val="00B660CD"/>
    <w:rsid w:val="00B664BE"/>
    <w:rsid w:val="00B671CB"/>
    <w:rsid w:val="00B67D6D"/>
    <w:rsid w:val="00B712AC"/>
    <w:rsid w:val="00B757D4"/>
    <w:rsid w:val="00B775FF"/>
    <w:rsid w:val="00B832E5"/>
    <w:rsid w:val="00B84899"/>
    <w:rsid w:val="00B85096"/>
    <w:rsid w:val="00B858D2"/>
    <w:rsid w:val="00B86D88"/>
    <w:rsid w:val="00B86E8B"/>
    <w:rsid w:val="00B87221"/>
    <w:rsid w:val="00B90278"/>
    <w:rsid w:val="00B909BB"/>
    <w:rsid w:val="00B92CEE"/>
    <w:rsid w:val="00B930AD"/>
    <w:rsid w:val="00B94798"/>
    <w:rsid w:val="00B95C93"/>
    <w:rsid w:val="00B96A2C"/>
    <w:rsid w:val="00B9736E"/>
    <w:rsid w:val="00BA025F"/>
    <w:rsid w:val="00BA038D"/>
    <w:rsid w:val="00BA0485"/>
    <w:rsid w:val="00BA0B2C"/>
    <w:rsid w:val="00BA0E58"/>
    <w:rsid w:val="00BA3FE7"/>
    <w:rsid w:val="00BA6F4E"/>
    <w:rsid w:val="00BA6F99"/>
    <w:rsid w:val="00BA7E2E"/>
    <w:rsid w:val="00BB030D"/>
    <w:rsid w:val="00BB1683"/>
    <w:rsid w:val="00BB3093"/>
    <w:rsid w:val="00BB311D"/>
    <w:rsid w:val="00BB40F6"/>
    <w:rsid w:val="00BB476D"/>
    <w:rsid w:val="00BB4CCC"/>
    <w:rsid w:val="00BB62FB"/>
    <w:rsid w:val="00BB64ED"/>
    <w:rsid w:val="00BC098E"/>
    <w:rsid w:val="00BC2A06"/>
    <w:rsid w:val="00BC34BD"/>
    <w:rsid w:val="00BC4CE3"/>
    <w:rsid w:val="00BC56C8"/>
    <w:rsid w:val="00BC59D0"/>
    <w:rsid w:val="00BD0C5E"/>
    <w:rsid w:val="00BD252A"/>
    <w:rsid w:val="00BD2659"/>
    <w:rsid w:val="00BD2AF8"/>
    <w:rsid w:val="00BD5EEE"/>
    <w:rsid w:val="00BD73C4"/>
    <w:rsid w:val="00BE1479"/>
    <w:rsid w:val="00BE1DD4"/>
    <w:rsid w:val="00BE2301"/>
    <w:rsid w:val="00BE25DB"/>
    <w:rsid w:val="00BE3765"/>
    <w:rsid w:val="00BE55D6"/>
    <w:rsid w:val="00BF12B7"/>
    <w:rsid w:val="00BF3846"/>
    <w:rsid w:val="00BF4297"/>
    <w:rsid w:val="00C01A3D"/>
    <w:rsid w:val="00C0720F"/>
    <w:rsid w:val="00C077A0"/>
    <w:rsid w:val="00C07F66"/>
    <w:rsid w:val="00C1360C"/>
    <w:rsid w:val="00C142AA"/>
    <w:rsid w:val="00C14DCF"/>
    <w:rsid w:val="00C157BA"/>
    <w:rsid w:val="00C15814"/>
    <w:rsid w:val="00C1694D"/>
    <w:rsid w:val="00C17254"/>
    <w:rsid w:val="00C175A6"/>
    <w:rsid w:val="00C17F01"/>
    <w:rsid w:val="00C2075C"/>
    <w:rsid w:val="00C21317"/>
    <w:rsid w:val="00C2392B"/>
    <w:rsid w:val="00C23B9A"/>
    <w:rsid w:val="00C25B6E"/>
    <w:rsid w:val="00C30741"/>
    <w:rsid w:val="00C30DC6"/>
    <w:rsid w:val="00C36F68"/>
    <w:rsid w:val="00C372E9"/>
    <w:rsid w:val="00C40275"/>
    <w:rsid w:val="00C405F1"/>
    <w:rsid w:val="00C430C6"/>
    <w:rsid w:val="00C443AF"/>
    <w:rsid w:val="00C44692"/>
    <w:rsid w:val="00C44C02"/>
    <w:rsid w:val="00C459C3"/>
    <w:rsid w:val="00C45B3E"/>
    <w:rsid w:val="00C5011A"/>
    <w:rsid w:val="00C5419F"/>
    <w:rsid w:val="00C54424"/>
    <w:rsid w:val="00C5668C"/>
    <w:rsid w:val="00C60929"/>
    <w:rsid w:val="00C652F4"/>
    <w:rsid w:val="00C6538F"/>
    <w:rsid w:val="00C659BD"/>
    <w:rsid w:val="00C66D21"/>
    <w:rsid w:val="00C7038F"/>
    <w:rsid w:val="00C72971"/>
    <w:rsid w:val="00C7358B"/>
    <w:rsid w:val="00C75472"/>
    <w:rsid w:val="00C75B31"/>
    <w:rsid w:val="00C75C23"/>
    <w:rsid w:val="00C76983"/>
    <w:rsid w:val="00C77076"/>
    <w:rsid w:val="00C7754E"/>
    <w:rsid w:val="00C81530"/>
    <w:rsid w:val="00C8264B"/>
    <w:rsid w:val="00C82CA4"/>
    <w:rsid w:val="00C872E2"/>
    <w:rsid w:val="00C9004D"/>
    <w:rsid w:val="00C902D0"/>
    <w:rsid w:val="00C90F60"/>
    <w:rsid w:val="00C93199"/>
    <w:rsid w:val="00C9431C"/>
    <w:rsid w:val="00C95807"/>
    <w:rsid w:val="00C97288"/>
    <w:rsid w:val="00C97FF9"/>
    <w:rsid w:val="00CA1391"/>
    <w:rsid w:val="00CA168F"/>
    <w:rsid w:val="00CA2BE2"/>
    <w:rsid w:val="00CB0D85"/>
    <w:rsid w:val="00CB17A8"/>
    <w:rsid w:val="00CB299E"/>
    <w:rsid w:val="00CB4884"/>
    <w:rsid w:val="00CB68EA"/>
    <w:rsid w:val="00CB75F4"/>
    <w:rsid w:val="00CC227C"/>
    <w:rsid w:val="00CC3CE0"/>
    <w:rsid w:val="00CC52E4"/>
    <w:rsid w:val="00CC61A5"/>
    <w:rsid w:val="00CD2E1C"/>
    <w:rsid w:val="00CD4AA6"/>
    <w:rsid w:val="00CD4C14"/>
    <w:rsid w:val="00CD5A00"/>
    <w:rsid w:val="00CD78A4"/>
    <w:rsid w:val="00CE1E12"/>
    <w:rsid w:val="00CE48E3"/>
    <w:rsid w:val="00CE55D2"/>
    <w:rsid w:val="00CE698C"/>
    <w:rsid w:val="00CE738B"/>
    <w:rsid w:val="00CF00AE"/>
    <w:rsid w:val="00CF2E1B"/>
    <w:rsid w:val="00CF361D"/>
    <w:rsid w:val="00CF4961"/>
    <w:rsid w:val="00D00DC3"/>
    <w:rsid w:val="00D00FAC"/>
    <w:rsid w:val="00D0186B"/>
    <w:rsid w:val="00D02BF7"/>
    <w:rsid w:val="00D02E60"/>
    <w:rsid w:val="00D06603"/>
    <w:rsid w:val="00D11AE1"/>
    <w:rsid w:val="00D127D7"/>
    <w:rsid w:val="00D133AA"/>
    <w:rsid w:val="00D159FB"/>
    <w:rsid w:val="00D17F31"/>
    <w:rsid w:val="00D205AC"/>
    <w:rsid w:val="00D20FED"/>
    <w:rsid w:val="00D21AA9"/>
    <w:rsid w:val="00D22262"/>
    <w:rsid w:val="00D22363"/>
    <w:rsid w:val="00D22558"/>
    <w:rsid w:val="00D24FE3"/>
    <w:rsid w:val="00D2602D"/>
    <w:rsid w:val="00D26819"/>
    <w:rsid w:val="00D26A44"/>
    <w:rsid w:val="00D313AE"/>
    <w:rsid w:val="00D32306"/>
    <w:rsid w:val="00D3298D"/>
    <w:rsid w:val="00D33E44"/>
    <w:rsid w:val="00D34EDB"/>
    <w:rsid w:val="00D34FA0"/>
    <w:rsid w:val="00D3607F"/>
    <w:rsid w:val="00D369A7"/>
    <w:rsid w:val="00D36C09"/>
    <w:rsid w:val="00D372A9"/>
    <w:rsid w:val="00D37476"/>
    <w:rsid w:val="00D4182B"/>
    <w:rsid w:val="00D420FC"/>
    <w:rsid w:val="00D437DA"/>
    <w:rsid w:val="00D438D8"/>
    <w:rsid w:val="00D4498A"/>
    <w:rsid w:val="00D45ACD"/>
    <w:rsid w:val="00D467F2"/>
    <w:rsid w:val="00D52933"/>
    <w:rsid w:val="00D535FC"/>
    <w:rsid w:val="00D553D7"/>
    <w:rsid w:val="00D5679F"/>
    <w:rsid w:val="00D56915"/>
    <w:rsid w:val="00D60A94"/>
    <w:rsid w:val="00D61560"/>
    <w:rsid w:val="00D63BBC"/>
    <w:rsid w:val="00D644DD"/>
    <w:rsid w:val="00D647E1"/>
    <w:rsid w:val="00D65138"/>
    <w:rsid w:val="00D65509"/>
    <w:rsid w:val="00D66033"/>
    <w:rsid w:val="00D70DDE"/>
    <w:rsid w:val="00D71A3B"/>
    <w:rsid w:val="00D72267"/>
    <w:rsid w:val="00D724FA"/>
    <w:rsid w:val="00D72C65"/>
    <w:rsid w:val="00D73028"/>
    <w:rsid w:val="00D73B09"/>
    <w:rsid w:val="00D742BB"/>
    <w:rsid w:val="00D768D3"/>
    <w:rsid w:val="00D82905"/>
    <w:rsid w:val="00D82C1E"/>
    <w:rsid w:val="00D84A2D"/>
    <w:rsid w:val="00D8586A"/>
    <w:rsid w:val="00D87492"/>
    <w:rsid w:val="00D87534"/>
    <w:rsid w:val="00D90CFE"/>
    <w:rsid w:val="00D910FA"/>
    <w:rsid w:val="00D91E9D"/>
    <w:rsid w:val="00D920A7"/>
    <w:rsid w:val="00D92C12"/>
    <w:rsid w:val="00D9504A"/>
    <w:rsid w:val="00D958F7"/>
    <w:rsid w:val="00D975D7"/>
    <w:rsid w:val="00D977BC"/>
    <w:rsid w:val="00D97C89"/>
    <w:rsid w:val="00DA2769"/>
    <w:rsid w:val="00DA4ED6"/>
    <w:rsid w:val="00DA5CFF"/>
    <w:rsid w:val="00DB0E8D"/>
    <w:rsid w:val="00DB283D"/>
    <w:rsid w:val="00DB3E83"/>
    <w:rsid w:val="00DB43B3"/>
    <w:rsid w:val="00DB4D9D"/>
    <w:rsid w:val="00DB5B77"/>
    <w:rsid w:val="00DB7989"/>
    <w:rsid w:val="00DC144D"/>
    <w:rsid w:val="00DC24EF"/>
    <w:rsid w:val="00DC3DFB"/>
    <w:rsid w:val="00DC4EFB"/>
    <w:rsid w:val="00DC6E68"/>
    <w:rsid w:val="00DD0F55"/>
    <w:rsid w:val="00DD118F"/>
    <w:rsid w:val="00DD3BF3"/>
    <w:rsid w:val="00DD4D4A"/>
    <w:rsid w:val="00DD4E28"/>
    <w:rsid w:val="00DE0A4F"/>
    <w:rsid w:val="00DE3056"/>
    <w:rsid w:val="00DE354D"/>
    <w:rsid w:val="00DE3614"/>
    <w:rsid w:val="00DE3D39"/>
    <w:rsid w:val="00DE5D90"/>
    <w:rsid w:val="00DE729E"/>
    <w:rsid w:val="00DE7D22"/>
    <w:rsid w:val="00DF0A41"/>
    <w:rsid w:val="00DF1B19"/>
    <w:rsid w:val="00DF1BB2"/>
    <w:rsid w:val="00DF431D"/>
    <w:rsid w:val="00DF796B"/>
    <w:rsid w:val="00DF7AAF"/>
    <w:rsid w:val="00E01BDD"/>
    <w:rsid w:val="00E07CFD"/>
    <w:rsid w:val="00E10519"/>
    <w:rsid w:val="00E1065C"/>
    <w:rsid w:val="00E117DB"/>
    <w:rsid w:val="00E13B3C"/>
    <w:rsid w:val="00E151B3"/>
    <w:rsid w:val="00E15598"/>
    <w:rsid w:val="00E17B31"/>
    <w:rsid w:val="00E20435"/>
    <w:rsid w:val="00E223A6"/>
    <w:rsid w:val="00E2686B"/>
    <w:rsid w:val="00E26A5D"/>
    <w:rsid w:val="00E27F13"/>
    <w:rsid w:val="00E30116"/>
    <w:rsid w:val="00E3127F"/>
    <w:rsid w:val="00E31F0C"/>
    <w:rsid w:val="00E3276B"/>
    <w:rsid w:val="00E32F65"/>
    <w:rsid w:val="00E335B1"/>
    <w:rsid w:val="00E34626"/>
    <w:rsid w:val="00E3464B"/>
    <w:rsid w:val="00E3587C"/>
    <w:rsid w:val="00E40C24"/>
    <w:rsid w:val="00E42CB0"/>
    <w:rsid w:val="00E43117"/>
    <w:rsid w:val="00E4374B"/>
    <w:rsid w:val="00E45738"/>
    <w:rsid w:val="00E5604C"/>
    <w:rsid w:val="00E56073"/>
    <w:rsid w:val="00E56198"/>
    <w:rsid w:val="00E57E29"/>
    <w:rsid w:val="00E61366"/>
    <w:rsid w:val="00E62C31"/>
    <w:rsid w:val="00E62F5B"/>
    <w:rsid w:val="00E638CE"/>
    <w:rsid w:val="00E63E93"/>
    <w:rsid w:val="00E65380"/>
    <w:rsid w:val="00E65AAE"/>
    <w:rsid w:val="00E66900"/>
    <w:rsid w:val="00E669F4"/>
    <w:rsid w:val="00E735D6"/>
    <w:rsid w:val="00E80F79"/>
    <w:rsid w:val="00E83820"/>
    <w:rsid w:val="00E864FE"/>
    <w:rsid w:val="00E87883"/>
    <w:rsid w:val="00E87955"/>
    <w:rsid w:val="00E914AE"/>
    <w:rsid w:val="00E93062"/>
    <w:rsid w:val="00E94483"/>
    <w:rsid w:val="00E94E8D"/>
    <w:rsid w:val="00E95A61"/>
    <w:rsid w:val="00E96272"/>
    <w:rsid w:val="00E96FEA"/>
    <w:rsid w:val="00E9714D"/>
    <w:rsid w:val="00E976E8"/>
    <w:rsid w:val="00E97B4F"/>
    <w:rsid w:val="00E97E46"/>
    <w:rsid w:val="00EA44D7"/>
    <w:rsid w:val="00EA5AAA"/>
    <w:rsid w:val="00EA66A4"/>
    <w:rsid w:val="00EA7F94"/>
    <w:rsid w:val="00EB0754"/>
    <w:rsid w:val="00EB18B6"/>
    <w:rsid w:val="00EB4A04"/>
    <w:rsid w:val="00EB4FC6"/>
    <w:rsid w:val="00EB533F"/>
    <w:rsid w:val="00EB551C"/>
    <w:rsid w:val="00EB7E31"/>
    <w:rsid w:val="00EC08A9"/>
    <w:rsid w:val="00EC0AC7"/>
    <w:rsid w:val="00EC20DD"/>
    <w:rsid w:val="00EC3C07"/>
    <w:rsid w:val="00EC6389"/>
    <w:rsid w:val="00EC6FBD"/>
    <w:rsid w:val="00ED2145"/>
    <w:rsid w:val="00ED2865"/>
    <w:rsid w:val="00ED2F89"/>
    <w:rsid w:val="00ED3768"/>
    <w:rsid w:val="00ED3E82"/>
    <w:rsid w:val="00ED4B7A"/>
    <w:rsid w:val="00EE0638"/>
    <w:rsid w:val="00EE566B"/>
    <w:rsid w:val="00EE7BE5"/>
    <w:rsid w:val="00EF308D"/>
    <w:rsid w:val="00EF38FC"/>
    <w:rsid w:val="00EF3D37"/>
    <w:rsid w:val="00EF777D"/>
    <w:rsid w:val="00EF7B43"/>
    <w:rsid w:val="00F00362"/>
    <w:rsid w:val="00F02B93"/>
    <w:rsid w:val="00F032FB"/>
    <w:rsid w:val="00F03C71"/>
    <w:rsid w:val="00F067D7"/>
    <w:rsid w:val="00F1020A"/>
    <w:rsid w:val="00F12E0E"/>
    <w:rsid w:val="00F130F1"/>
    <w:rsid w:val="00F221D7"/>
    <w:rsid w:val="00F22FB5"/>
    <w:rsid w:val="00F234AA"/>
    <w:rsid w:val="00F24105"/>
    <w:rsid w:val="00F24417"/>
    <w:rsid w:val="00F24B21"/>
    <w:rsid w:val="00F25036"/>
    <w:rsid w:val="00F26860"/>
    <w:rsid w:val="00F27B30"/>
    <w:rsid w:val="00F30086"/>
    <w:rsid w:val="00F305C1"/>
    <w:rsid w:val="00F3172E"/>
    <w:rsid w:val="00F32B48"/>
    <w:rsid w:val="00F33190"/>
    <w:rsid w:val="00F338B2"/>
    <w:rsid w:val="00F34289"/>
    <w:rsid w:val="00F34ECF"/>
    <w:rsid w:val="00F368B0"/>
    <w:rsid w:val="00F369D9"/>
    <w:rsid w:val="00F37437"/>
    <w:rsid w:val="00F37D1B"/>
    <w:rsid w:val="00F4189D"/>
    <w:rsid w:val="00F41B85"/>
    <w:rsid w:val="00F42E1E"/>
    <w:rsid w:val="00F434E1"/>
    <w:rsid w:val="00F43630"/>
    <w:rsid w:val="00F44417"/>
    <w:rsid w:val="00F469B9"/>
    <w:rsid w:val="00F51294"/>
    <w:rsid w:val="00F5295C"/>
    <w:rsid w:val="00F52F96"/>
    <w:rsid w:val="00F530C7"/>
    <w:rsid w:val="00F56315"/>
    <w:rsid w:val="00F56BE8"/>
    <w:rsid w:val="00F6053B"/>
    <w:rsid w:val="00F61BCF"/>
    <w:rsid w:val="00F70678"/>
    <w:rsid w:val="00F73394"/>
    <w:rsid w:val="00F7354C"/>
    <w:rsid w:val="00F81947"/>
    <w:rsid w:val="00F81B7A"/>
    <w:rsid w:val="00F83323"/>
    <w:rsid w:val="00F83D9A"/>
    <w:rsid w:val="00F848D0"/>
    <w:rsid w:val="00F86114"/>
    <w:rsid w:val="00F86DC7"/>
    <w:rsid w:val="00F87DC8"/>
    <w:rsid w:val="00F92FAB"/>
    <w:rsid w:val="00F935DD"/>
    <w:rsid w:val="00F93781"/>
    <w:rsid w:val="00F95575"/>
    <w:rsid w:val="00F95F9A"/>
    <w:rsid w:val="00F978A9"/>
    <w:rsid w:val="00FA4678"/>
    <w:rsid w:val="00FA73FD"/>
    <w:rsid w:val="00FB2F9A"/>
    <w:rsid w:val="00FB3448"/>
    <w:rsid w:val="00FB451E"/>
    <w:rsid w:val="00FB7491"/>
    <w:rsid w:val="00FC10C7"/>
    <w:rsid w:val="00FC37E2"/>
    <w:rsid w:val="00FC3C56"/>
    <w:rsid w:val="00FC66D1"/>
    <w:rsid w:val="00FC74D7"/>
    <w:rsid w:val="00FD1953"/>
    <w:rsid w:val="00FD27D4"/>
    <w:rsid w:val="00FD5CC7"/>
    <w:rsid w:val="00FD606E"/>
    <w:rsid w:val="00FD734A"/>
    <w:rsid w:val="00FD7F0B"/>
    <w:rsid w:val="00FE07F8"/>
    <w:rsid w:val="00FE091F"/>
    <w:rsid w:val="00FE252B"/>
    <w:rsid w:val="00FE39D0"/>
    <w:rsid w:val="00FE447D"/>
    <w:rsid w:val="00FE44E0"/>
    <w:rsid w:val="00FE4CBC"/>
    <w:rsid w:val="00FE62F6"/>
    <w:rsid w:val="00FE7541"/>
    <w:rsid w:val="00FE7801"/>
    <w:rsid w:val="00FF2FD3"/>
    <w:rsid w:val="00FF6028"/>
    <w:rsid w:val="00FF657D"/>
    <w:rsid w:val="00FF7C35"/>
    <w:rsid w:val="00FF7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A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Default Paragraph Font" w:uiPriority="1"/>
    <w:lsdException w:name="No List" w:uiPriority="99"/>
    <w:lsdException w:name="Table Grid" w:semiHidden="0" w:unhideWhenUsed="0"/>
    <w:lsdException w:name="Placeholder Text" w:uiPriority="99"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rsid w:val="00171129"/>
    <w:pPr>
      <w:spacing w:before="60" w:after="60"/>
    </w:pPr>
    <w:rPr>
      <w:rFonts w:ascii="Arial" w:hAnsi="Arial" w:cs="Arial"/>
      <w:bCs/>
      <w:szCs w:val="24"/>
      <w:lang w:val="en-US" w:eastAsia="en-US"/>
    </w:rPr>
  </w:style>
  <w:style w:type="paragraph" w:styleId="Heading1">
    <w:name w:val="heading 1"/>
    <w:aliases w:val="Heading 1 [PACKT]"/>
    <w:next w:val="NormalPACKT"/>
    <w:link w:val="Heading1Char"/>
    <w:qFormat/>
    <w:rsid w:val="00964972"/>
    <w:pPr>
      <w:keepNext/>
      <w:spacing w:before="400" w:after="60"/>
      <w:outlineLvl w:val="0"/>
    </w:pPr>
    <w:rPr>
      <w:rFonts w:ascii="Arial" w:hAnsi="Arial" w:cs="Arial"/>
      <w:b/>
      <w:iCs/>
      <w:color w:val="000000"/>
      <w:kern w:val="32"/>
      <w:sz w:val="32"/>
      <w:szCs w:val="32"/>
      <w:lang w:eastAsia="en-US"/>
    </w:rPr>
  </w:style>
  <w:style w:type="paragraph" w:styleId="Heading2">
    <w:name w:val="heading 2"/>
    <w:aliases w:val="Heading 2 [PACKT]"/>
    <w:next w:val="NormalPACKT"/>
    <w:link w:val="Heading2Char"/>
    <w:qFormat/>
    <w:rsid w:val="00964972"/>
    <w:pPr>
      <w:keepNext/>
      <w:spacing w:before="320" w:after="60"/>
      <w:outlineLvl w:val="1"/>
    </w:pPr>
    <w:rPr>
      <w:rFonts w:ascii="Arial" w:hAnsi="Arial" w:cs="Arial"/>
      <w:b/>
      <w:bCs/>
      <w:iCs/>
      <w:color w:val="000000"/>
      <w:sz w:val="28"/>
      <w:szCs w:val="28"/>
      <w:lang w:eastAsia="en-US"/>
    </w:rPr>
  </w:style>
  <w:style w:type="paragraph" w:styleId="Heading3">
    <w:name w:val="heading 3"/>
    <w:aliases w:val="Heading 3 [PACKT]"/>
    <w:next w:val="NormalPACKT"/>
    <w:link w:val="Heading3Char"/>
    <w:qFormat/>
    <w:rsid w:val="00964972"/>
    <w:pPr>
      <w:keepNext/>
      <w:spacing w:before="240" w:after="60"/>
      <w:outlineLvl w:val="2"/>
    </w:pPr>
    <w:rPr>
      <w:rFonts w:ascii="Arial" w:hAnsi="Arial" w:cs="Arial"/>
      <w:b/>
      <w:iCs/>
      <w:color w:val="000000"/>
      <w:sz w:val="26"/>
      <w:szCs w:val="26"/>
      <w:lang w:eastAsia="en-US"/>
    </w:rPr>
  </w:style>
  <w:style w:type="paragraph" w:styleId="Heading4">
    <w:name w:val="heading 4"/>
    <w:aliases w:val="Heading 4 [PACKT]"/>
    <w:next w:val="NormalPACKT"/>
    <w:link w:val="Heading4Char"/>
    <w:qFormat/>
    <w:rsid w:val="00964972"/>
    <w:pPr>
      <w:spacing w:before="160" w:after="60"/>
      <w:outlineLvl w:val="3"/>
    </w:pPr>
    <w:rPr>
      <w:rFonts w:ascii="Arial" w:hAnsi="Arial" w:cs="Arial"/>
      <w:b/>
      <w:iCs/>
      <w:color w:val="000000"/>
      <w:sz w:val="24"/>
      <w:szCs w:val="28"/>
      <w:lang w:eastAsia="en-US"/>
    </w:rPr>
  </w:style>
  <w:style w:type="paragraph" w:styleId="Heading5">
    <w:name w:val="heading 5"/>
    <w:aliases w:val="Heading 5 [PACKT]"/>
    <w:next w:val="NormalPACKT"/>
    <w:qFormat/>
    <w:rsid w:val="00964972"/>
    <w:pPr>
      <w:spacing w:before="80" w:after="60"/>
      <w:outlineLvl w:val="4"/>
    </w:pPr>
    <w:rPr>
      <w:rFonts w:ascii="Arial" w:hAnsi="Arial" w:cs="Arial"/>
      <w:b/>
      <w:color w:val="000000"/>
      <w:sz w:val="22"/>
      <w:szCs w:val="26"/>
      <w:lang w:eastAsia="en-US"/>
    </w:rPr>
  </w:style>
  <w:style w:type="paragraph" w:styleId="Heading6">
    <w:name w:val="heading 6"/>
    <w:aliases w:val="Heading 6 [PACKT]"/>
    <w:basedOn w:val="Heading2"/>
    <w:next w:val="NormalPACKT"/>
    <w:link w:val="Heading6Char"/>
    <w:qFormat/>
    <w:rsid w:val="00964972"/>
    <w:pPr>
      <w:spacing w:before="120"/>
      <w:outlineLvl w:val="5"/>
    </w:pPr>
    <w:rPr>
      <w:b w:val="0"/>
      <w:bCs w:val="0"/>
      <w:sz w:val="20"/>
      <w:szCs w:val="22"/>
    </w:rPr>
  </w:style>
  <w:style w:type="character" w:default="1" w:styleId="DefaultParagraphFont">
    <w:name w:val="Default Paragraph Font"/>
    <w:uiPriority w:val="1"/>
    <w:semiHidden/>
    <w:unhideWhenUsed/>
    <w:rsid w:val="009649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4972"/>
  </w:style>
  <w:style w:type="paragraph" w:customStyle="1" w:styleId="QuotePACKT">
    <w:name w:val="Quote [PACKT]"/>
    <w:basedOn w:val="NormalPACKT"/>
    <w:uiPriority w:val="99"/>
    <w:rsid w:val="00964972"/>
    <w:pPr>
      <w:shd w:val="clear" w:color="auto" w:fill="FFFF00"/>
      <w:spacing w:before="180" w:after="180"/>
      <w:ind w:left="432" w:right="432"/>
    </w:pPr>
    <w:rPr>
      <w:i/>
    </w:rPr>
  </w:style>
  <w:style w:type="paragraph" w:customStyle="1" w:styleId="ChapterTitlePACKT">
    <w:name w:val="Chapter Title [PACKT]"/>
    <w:next w:val="NormalPACKT"/>
    <w:uiPriority w:val="99"/>
    <w:rsid w:val="00964972"/>
    <w:pPr>
      <w:spacing w:after="840"/>
      <w:jc w:val="right"/>
    </w:pPr>
    <w:rPr>
      <w:rFonts w:ascii="Arial" w:hAnsi="Arial" w:cs="Arial"/>
      <w:bCs/>
      <w:color w:val="000000"/>
      <w:kern w:val="32"/>
      <w:sz w:val="56"/>
      <w:szCs w:val="32"/>
      <w:lang w:eastAsia="en-US"/>
    </w:rPr>
  </w:style>
  <w:style w:type="paragraph" w:customStyle="1" w:styleId="CodePACKT">
    <w:name w:val="Code [PACKT]"/>
    <w:basedOn w:val="NormalPACKT"/>
    <w:uiPriority w:val="99"/>
    <w:rsid w:val="00964972"/>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964972"/>
    <w:pPr>
      <w:numPr>
        <w:numId w:val="4"/>
      </w:numPr>
      <w:tabs>
        <w:tab w:val="left" w:pos="360"/>
      </w:tabs>
      <w:suppressAutoHyphens/>
      <w:spacing w:after="60"/>
      <w:ind w:left="720" w:right="360"/>
    </w:pPr>
  </w:style>
  <w:style w:type="paragraph" w:customStyle="1" w:styleId="InformationBoxPACKT">
    <w:name w:val="Information Box [PACKT]"/>
    <w:basedOn w:val="NormalPACKT"/>
    <w:next w:val="NormalPACKT"/>
    <w:link w:val="InformationBoxPACKTChar"/>
    <w:uiPriority w:val="99"/>
    <w:qFormat/>
    <w:rsid w:val="00964972"/>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964972"/>
    <w:pPr>
      <w:numPr>
        <w:numId w:val="12"/>
      </w:numPr>
    </w:pPr>
  </w:style>
  <w:style w:type="paragraph" w:customStyle="1" w:styleId="TableColumnHeadingPACKT">
    <w:name w:val="Table Column Heading [PACKT]"/>
    <w:basedOn w:val="NormalPACKT"/>
    <w:uiPriority w:val="99"/>
    <w:rsid w:val="00964972"/>
    <w:pPr>
      <w:spacing w:before="60" w:after="60"/>
    </w:pPr>
    <w:rPr>
      <w:rFonts w:cs="Arial"/>
      <w:b/>
      <w:bCs/>
      <w:sz w:val="20"/>
    </w:rPr>
  </w:style>
  <w:style w:type="character" w:customStyle="1" w:styleId="CodeInTextPACKT">
    <w:name w:val="Code In Text [PACKT]"/>
    <w:uiPriority w:val="99"/>
    <w:rsid w:val="00964972"/>
    <w:rPr>
      <w:rFonts w:ascii="Lucida Console" w:hAnsi="Lucida Console"/>
      <w:color w:val="747959"/>
      <w:sz w:val="19"/>
      <w:szCs w:val="18"/>
    </w:rPr>
  </w:style>
  <w:style w:type="character" w:customStyle="1" w:styleId="ScreenTextPACKT">
    <w:name w:val="Screen Text [PACKT]"/>
    <w:uiPriority w:val="99"/>
    <w:rsid w:val="00964972"/>
    <w:rPr>
      <w:rFonts w:ascii="Times New Roman" w:hAnsi="Times New Roman"/>
      <w:b/>
      <w:color w:val="008000"/>
      <w:sz w:val="22"/>
    </w:rPr>
  </w:style>
  <w:style w:type="paragraph" w:customStyle="1" w:styleId="CodeEndPACKT">
    <w:name w:val="Code End [PACKT]"/>
    <w:basedOn w:val="CodePACKT"/>
    <w:next w:val="NormalPACKT"/>
    <w:uiPriority w:val="99"/>
    <w:rsid w:val="00964972"/>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Pr>
      <w:rFonts w:ascii="Arial" w:hAnsi="Arial"/>
      <w:b/>
      <w:color w:val="000000"/>
      <w:sz w:val="16"/>
    </w:rPr>
  </w:style>
  <w:style w:type="character" w:customStyle="1" w:styleId="HeaderFooterPACKT">
    <w:name w:val="Header/Footer [PACKT]"/>
    <w:basedOn w:val="DefaultParagraphFont"/>
    <w:semiHidden/>
    <w:rPr>
      <w:rFonts w:ascii="Arial" w:hAnsi="Arial"/>
      <w:color w:val="000000"/>
      <w:sz w:val="16"/>
    </w:rPr>
  </w:style>
  <w:style w:type="paragraph" w:styleId="TOC1">
    <w:name w:val="toc 1"/>
    <w:basedOn w:val="Normal"/>
    <w:next w:val="Normal"/>
    <w:autoRedefine/>
    <w:semiHidden/>
    <w:rsid w:val="004675FD"/>
    <w:pPr>
      <w:tabs>
        <w:tab w:val="right" w:pos="7906"/>
      </w:tabs>
    </w:pPr>
    <w:rPr>
      <w:b/>
      <w:color w:val="000000"/>
      <w:sz w:val="24"/>
      <w:u w:val="single"/>
    </w:rPr>
  </w:style>
  <w:style w:type="paragraph" w:styleId="TOC2">
    <w:name w:val="toc 2"/>
    <w:basedOn w:val="Normal"/>
    <w:next w:val="Normal"/>
    <w:autoRedefine/>
    <w:semiHidden/>
    <w:rsid w:val="00BA6F99"/>
    <w:pPr>
      <w:tabs>
        <w:tab w:val="right" w:pos="7906"/>
      </w:tabs>
      <w:spacing w:before="20"/>
      <w:ind w:left="202"/>
    </w:pPr>
    <w:rPr>
      <w:b/>
      <w:color w:val="000000"/>
    </w:rPr>
  </w:style>
  <w:style w:type="paragraph" w:styleId="TOC3">
    <w:name w:val="toc 3"/>
    <w:basedOn w:val="Normal"/>
    <w:next w:val="Normal"/>
    <w:autoRedefine/>
    <w:semiHidden/>
    <w:rsid w:val="00BA6F99"/>
    <w:pPr>
      <w:tabs>
        <w:tab w:val="right" w:pos="7906"/>
      </w:tabs>
      <w:spacing w:before="40" w:after="20"/>
      <w:ind w:left="403"/>
    </w:pPr>
    <w:rPr>
      <w:color w:val="000000"/>
    </w:rPr>
  </w:style>
  <w:style w:type="paragraph" w:customStyle="1" w:styleId="CommandLinePACKT">
    <w:name w:val="Command Line [PACKT]"/>
    <w:basedOn w:val="CodePACKT"/>
    <w:uiPriority w:val="99"/>
    <w:qFormat/>
    <w:rsid w:val="00964972"/>
    <w:pPr>
      <w:spacing w:after="60"/>
      <w:ind w:left="0"/>
    </w:pPr>
  </w:style>
  <w:style w:type="paragraph" w:customStyle="1" w:styleId="CodeHighlightedPACKT">
    <w:name w:val="Code Highlighted [PACKT]"/>
    <w:basedOn w:val="CodePACKT"/>
    <w:qFormat/>
    <w:rsid w:val="007310D5"/>
    <w:pPr>
      <w:shd w:val="clear" w:color="auto" w:fill="99CCFF"/>
    </w:pPr>
    <w:rPr>
      <w:b/>
      <w:szCs w:val="16"/>
    </w:rPr>
  </w:style>
  <w:style w:type="paragraph" w:customStyle="1" w:styleId="ChapterNumberPACKT">
    <w:name w:val="Chapter Number [PACKT]"/>
    <w:next w:val="ChapterTitlePACKT"/>
    <w:rsid w:val="00964972"/>
    <w:pPr>
      <w:jc w:val="right"/>
    </w:pPr>
    <w:rPr>
      <w:rFonts w:ascii="Arial" w:hAnsi="Arial" w:cs="Arial"/>
      <w:bCs/>
      <w:color w:val="000000"/>
      <w:kern w:val="32"/>
      <w:sz w:val="120"/>
      <w:szCs w:val="32"/>
      <w:lang w:eastAsia="en-US"/>
    </w:rPr>
  </w:style>
  <w:style w:type="paragraph" w:customStyle="1" w:styleId="NormalPACKT">
    <w:name w:val="Normal [PACKT]"/>
    <w:link w:val="NormalPACKTChar"/>
    <w:uiPriority w:val="99"/>
    <w:rsid w:val="00964972"/>
    <w:pPr>
      <w:spacing w:after="120"/>
    </w:pPr>
    <w:rPr>
      <w:sz w:val="22"/>
      <w:szCs w:val="24"/>
      <w:lang w:val="en-US" w:eastAsia="en-US"/>
    </w:rPr>
  </w:style>
  <w:style w:type="character" w:customStyle="1" w:styleId="KeyWordPACKT">
    <w:name w:val="Key Word [PACKT]"/>
    <w:uiPriority w:val="99"/>
    <w:rsid w:val="00964972"/>
    <w:rPr>
      <w:b/>
    </w:rPr>
  </w:style>
  <w:style w:type="character" w:customStyle="1" w:styleId="KeyPACKT">
    <w:name w:val="Key [PACKT]"/>
    <w:uiPriority w:val="99"/>
    <w:rsid w:val="00964972"/>
    <w:rPr>
      <w:i/>
      <w:color w:val="00CCFF"/>
    </w:rPr>
  </w:style>
  <w:style w:type="paragraph" w:customStyle="1" w:styleId="LayoutInformationPACKT">
    <w:name w:val="Layout Information [PACKT]"/>
    <w:basedOn w:val="NormalPACKT"/>
    <w:next w:val="NormalPACKT"/>
    <w:rsid w:val="00964972"/>
    <w:rPr>
      <w:rFonts w:ascii="Arial" w:hAnsi="Arial"/>
      <w:b/>
      <w:color w:val="FF0000"/>
      <w:sz w:val="28"/>
      <w:szCs w:val="28"/>
    </w:rPr>
  </w:style>
  <w:style w:type="paragraph" w:customStyle="1" w:styleId="InternalNotePACKT">
    <w:name w:val="Internal Note [PACKT]"/>
    <w:basedOn w:val="NormalPACKT"/>
    <w:semiHidden/>
    <w:rsid w:val="00973024"/>
    <w:rPr>
      <w:rFonts w:ascii="Arial" w:hAnsi="Arial"/>
      <w:b/>
      <w:color w:val="0000FF"/>
      <w:sz w:val="24"/>
      <w14:shadow w14:blurRad="50800" w14:dist="38100" w14:dir="2700000" w14:sx="100000" w14:sy="100000" w14:kx="0" w14:ky="0" w14:algn="tl">
        <w14:srgbClr w14:val="000000">
          <w14:alpha w14:val="60000"/>
        </w14:srgbClr>
      </w14:shadow>
    </w:rPr>
  </w:style>
  <w:style w:type="paragraph" w:customStyle="1" w:styleId="BulletEndPACKT">
    <w:name w:val="Bullet End [PACKT]"/>
    <w:basedOn w:val="BulletPACKT"/>
    <w:next w:val="NormalPACKT"/>
    <w:uiPriority w:val="99"/>
    <w:rsid w:val="00964972"/>
    <w:pPr>
      <w:spacing w:after="120"/>
    </w:pPr>
  </w:style>
  <w:style w:type="character" w:customStyle="1" w:styleId="URLPACKT">
    <w:name w:val="URL [PACKT]"/>
    <w:uiPriority w:val="99"/>
    <w:rsid w:val="00964972"/>
    <w:rPr>
      <w:rFonts w:ascii="Lucida Console" w:hAnsi="Lucida Console"/>
      <w:color w:val="0000FF"/>
      <w:sz w:val="19"/>
      <w:szCs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uiPriority w:val="99"/>
    <w:rsid w:val="00964972"/>
    <w:rPr>
      <w:i/>
      <w:color w:val="FF99CC"/>
    </w:rPr>
  </w:style>
  <w:style w:type="paragraph" w:customStyle="1" w:styleId="FigurePACKT">
    <w:name w:val="Figure [PACKT]"/>
    <w:link w:val="FigurePACKTChar"/>
    <w:uiPriority w:val="99"/>
    <w:rsid w:val="00964972"/>
    <w:pPr>
      <w:spacing w:before="240" w:after="240"/>
      <w:jc w:val="center"/>
    </w:pPr>
    <w:rPr>
      <w:rFonts w:ascii="Tahoma" w:hAnsi="Tahoma" w:cs="Tahoma"/>
      <w:sz w:val="16"/>
      <w:szCs w:val="16"/>
      <w:lang w:eastAsia="en-US"/>
    </w:rPr>
  </w:style>
  <w:style w:type="paragraph" w:customStyle="1" w:styleId="NumberedBulletEndPACKT">
    <w:name w:val="Numbered Bullet End [PACKT]"/>
    <w:basedOn w:val="NumberedBulletPACKT"/>
    <w:next w:val="NormalPACKT"/>
    <w:uiPriority w:val="99"/>
    <w:rsid w:val="00964972"/>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964972"/>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withoutBulletPACKT">
    <w:name w:val="Bullet without Bullet [PACKT]"/>
    <w:basedOn w:val="Normal"/>
    <w:qFormat/>
    <w:rsid w:val="00070532"/>
    <w:pPr>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val="0"/>
      <w:sz w:val="28"/>
      <w:szCs w:val="26"/>
    </w:rPr>
  </w:style>
  <w:style w:type="paragraph" w:customStyle="1" w:styleId="BulletwithinbulletPACKT">
    <w:name w:val="Bullet within bullet [PACKT]"/>
    <w:basedOn w:val="BulletPACKT"/>
    <w:unhideWhenUsed/>
    <w:rsid w:val="00070532"/>
    <w:pPr>
      <w:numPr>
        <w:numId w:val="2"/>
      </w:numPr>
      <w:spacing w:after="20"/>
      <w:ind w:right="720"/>
    </w:pPr>
  </w:style>
  <w:style w:type="paragraph" w:customStyle="1" w:styleId="BulletwithinbulletendPACKT">
    <w:name w:val="Bullet within bullet end [PACKT]"/>
    <w:basedOn w:val="BulletwithinbulletPACKT"/>
    <w:semiHidden/>
    <w:rsid w:val="00070532"/>
    <w:pPr>
      <w:numPr>
        <w:numId w:val="3"/>
      </w:numPr>
      <w:tabs>
        <w:tab w:val="clear" w:pos="360"/>
      </w:tabs>
      <w:spacing w:after="60"/>
      <w:ind w:left="1440"/>
    </w:pPr>
  </w:style>
  <w:style w:type="paragraph" w:customStyle="1" w:styleId="CodelistingPACKT">
    <w:name w:val="Code listing [PACKT]"/>
    <w:basedOn w:val="Heading5"/>
    <w:unhideWhenUsed/>
    <w:rsid w:val="008A1CCD"/>
    <w:pPr>
      <w:spacing w:before="60"/>
    </w:pPr>
  </w:style>
  <w:style w:type="paragraph" w:customStyle="1" w:styleId="TipPACKT">
    <w:name w:val="Tip [PACKT]"/>
    <w:basedOn w:val="InformationBoxPACKT"/>
    <w:next w:val="NormalPACKT"/>
    <w:uiPriority w:val="99"/>
    <w:qFormat/>
    <w:rsid w:val="00964972"/>
    <w:pPr>
      <w:pBdr>
        <w:top w:val="double" w:sz="4" w:space="6" w:color="auto"/>
        <w:left w:val="none" w:sz="0" w:space="0" w:color="auto"/>
        <w:bottom w:val="double" w:sz="4" w:space="9" w:color="auto"/>
        <w:right w:val="none" w:sz="0" w:space="0" w:color="auto"/>
      </w:pBdr>
      <w:shd w:val="clear" w:color="auto" w:fill="auto"/>
    </w:pPr>
  </w:style>
  <w:style w:type="paragraph" w:customStyle="1" w:styleId="TipHeadingPACKT">
    <w:name w:val="Tip Heading [PACKT]"/>
    <w:basedOn w:val="Normal"/>
    <w:next w:val="TipPACKT"/>
    <w:qForma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basedOn w:val="DefaultParagraphFont"/>
    <w:link w:val="FigurePACKT"/>
    <w:uiPriority w:val="99"/>
    <w:rsid w:val="00BE1DD4"/>
    <w:rPr>
      <w:rFonts w:ascii="Tahoma" w:hAnsi="Tahoma" w:cs="Tahoma"/>
      <w:sz w:val="16"/>
      <w:szCs w:val="16"/>
      <w:lang w:eastAsia="en-US"/>
    </w:rPr>
  </w:style>
  <w:style w:type="paragraph" w:customStyle="1" w:styleId="IndentPACKT">
    <w:name w:val="Indent [PACKT]"/>
    <w:basedOn w:val="BulletwithoutBulletPACKT"/>
    <w:unhideWhenUsed/>
    <w:rsid w:val="007310D5"/>
  </w:style>
  <w:style w:type="character" w:customStyle="1" w:styleId="BoldPACKT">
    <w:name w:val="Bold [PACKT]"/>
    <w:basedOn w:val="DefaultParagraphFont"/>
    <w:unhideWhenUsed/>
    <w:rsid w:val="007310D5"/>
    <w:rPr>
      <w:b/>
    </w:rPr>
  </w:style>
  <w:style w:type="character" w:customStyle="1" w:styleId="NormalPACKTChar">
    <w:name w:val="Normal [PACKT] Char"/>
    <w:basedOn w:val="DefaultParagraphFont"/>
    <w:link w:val="NormalPACKT"/>
    <w:uiPriority w:val="99"/>
    <w:rsid w:val="001A536D"/>
    <w:rPr>
      <w:sz w:val="22"/>
      <w:szCs w:val="24"/>
      <w:lang w:val="en-US" w:eastAsia="en-US"/>
    </w:rPr>
  </w:style>
  <w:style w:type="character" w:customStyle="1" w:styleId="InformationBoxPACKTChar">
    <w:name w:val="Information Box [PACKT] Char"/>
    <w:basedOn w:val="NormalPACKTChar"/>
    <w:link w:val="InformationBoxPACKT"/>
    <w:uiPriority w:val="99"/>
    <w:rsid w:val="001A536D"/>
    <w:rPr>
      <w:sz w:val="22"/>
      <w:szCs w:val="24"/>
      <w:shd w:val="clear" w:color="auto" w:fill="FFFFFF"/>
      <w:lang w:val="en-US" w:eastAsia="en-US"/>
    </w:rPr>
  </w:style>
  <w:style w:type="character" w:customStyle="1" w:styleId="Heading3Char">
    <w:name w:val="Heading 3 Char"/>
    <w:aliases w:val="Heading 3 [PACKT] Char"/>
    <w:basedOn w:val="DefaultParagraphFont"/>
    <w:link w:val="Heading3"/>
    <w:rsid w:val="00E223A6"/>
    <w:rPr>
      <w:rFonts w:ascii="Arial" w:hAnsi="Arial" w:cs="Arial"/>
      <w:b/>
      <w:iCs/>
      <w:color w:val="000000"/>
      <w:sz w:val="26"/>
      <w:szCs w:val="26"/>
      <w:lang w:eastAsia="en-US"/>
    </w:rPr>
  </w:style>
  <w:style w:type="character" w:customStyle="1" w:styleId="Heading4Char">
    <w:name w:val="Heading 4 Char"/>
    <w:aliases w:val="Heading 4 [PACKT] Char"/>
    <w:basedOn w:val="DefaultParagraphFont"/>
    <w:link w:val="Heading4"/>
    <w:rsid w:val="00E223A6"/>
    <w:rPr>
      <w:rFonts w:ascii="Arial" w:hAnsi="Arial" w:cs="Arial"/>
      <w:b/>
      <w:iCs/>
      <w:color w:val="000000"/>
      <w:sz w:val="24"/>
      <w:szCs w:val="28"/>
      <w:lang w:eastAsia="en-US"/>
    </w:rPr>
  </w:style>
  <w:style w:type="paragraph" w:customStyle="1" w:styleId="TableContentsPACKT">
    <w:name w:val="Table Contents [PACKT]"/>
    <w:basedOn w:val="TableColumnHeadingPACKT"/>
    <w:rsid w:val="005C31D0"/>
    <w:rPr>
      <w:b w:val="0"/>
      <w:sz w:val="16"/>
    </w:rPr>
  </w:style>
  <w:style w:type="paragraph" w:styleId="Footer">
    <w:name w:val="footer"/>
    <w:aliases w:val="Page Number [PACKT]"/>
    <w:basedOn w:val="Normal"/>
    <w:rsid w:val="00964972"/>
    <w:pPr>
      <w:tabs>
        <w:tab w:val="center" w:pos="4320"/>
        <w:tab w:val="right" w:pos="8640"/>
      </w:tabs>
    </w:pPr>
  </w:style>
  <w:style w:type="paragraph" w:styleId="BalloonText">
    <w:name w:val="Balloon Text"/>
    <w:basedOn w:val="Normal"/>
    <w:link w:val="BalloonTextChar"/>
    <w:rsid w:val="00964972"/>
    <w:pPr>
      <w:spacing w:before="0" w:after="0"/>
    </w:pPr>
    <w:rPr>
      <w:rFonts w:ascii="Tahoma" w:hAnsi="Tahoma" w:cs="Tahoma"/>
      <w:sz w:val="16"/>
      <w:szCs w:val="16"/>
    </w:rPr>
  </w:style>
  <w:style w:type="character" w:customStyle="1" w:styleId="BalloonTextChar">
    <w:name w:val="Balloon Text Char"/>
    <w:link w:val="BalloonText"/>
    <w:rsid w:val="00964972"/>
    <w:rPr>
      <w:rFonts w:ascii="Tahoma" w:hAnsi="Tahoma" w:cs="Tahoma"/>
      <w:bCs/>
      <w:sz w:val="16"/>
      <w:szCs w:val="16"/>
      <w:lang w:val="en-US" w:eastAsia="en-US"/>
    </w:rPr>
  </w:style>
  <w:style w:type="character" w:customStyle="1" w:styleId="Heading1Char">
    <w:name w:val="Heading 1 Char"/>
    <w:aliases w:val="Heading 1 [PACKT] Char"/>
    <w:link w:val="Heading1"/>
    <w:rsid w:val="00964972"/>
    <w:rPr>
      <w:rFonts w:ascii="Arial" w:hAnsi="Arial" w:cs="Arial"/>
      <w:b/>
      <w:iCs/>
      <w:color w:val="000000"/>
      <w:kern w:val="32"/>
      <w:sz w:val="32"/>
      <w:szCs w:val="32"/>
      <w:lang w:eastAsia="en-US"/>
    </w:rPr>
  </w:style>
  <w:style w:type="character" w:styleId="CommentReference">
    <w:name w:val="annotation reference"/>
    <w:basedOn w:val="DefaultParagraphFont"/>
    <w:unhideWhenUsed/>
    <w:rsid w:val="00B6582F"/>
    <w:rPr>
      <w:sz w:val="16"/>
      <w:szCs w:val="16"/>
    </w:rPr>
  </w:style>
  <w:style w:type="paragraph" w:styleId="CommentText">
    <w:name w:val="annotation text"/>
    <w:basedOn w:val="Normal"/>
    <w:link w:val="CommentTextChar"/>
    <w:unhideWhenUsed/>
    <w:rsid w:val="00B6582F"/>
    <w:pPr>
      <w:spacing w:after="160"/>
    </w:pPr>
    <w:rPr>
      <w:rFonts w:asciiTheme="minorHAnsi" w:eastAsiaTheme="minorHAnsi" w:hAnsiTheme="minorHAnsi" w:cstheme="minorBidi"/>
      <w:szCs w:val="20"/>
      <w:lang w:val="en-GB"/>
    </w:rPr>
  </w:style>
  <w:style w:type="character" w:customStyle="1" w:styleId="CommentTextChar">
    <w:name w:val="Comment Text Char"/>
    <w:basedOn w:val="DefaultParagraphFont"/>
    <w:link w:val="CommentText"/>
    <w:rsid w:val="00B6582F"/>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B206FB"/>
    <w:pPr>
      <w:suppressAutoHyphens/>
      <w:spacing w:after="120"/>
    </w:pPr>
    <w:rPr>
      <w:rFonts w:ascii="Times New Roman" w:eastAsia="Times New Roman" w:hAnsi="Times New Roman" w:cs="Times New Roman"/>
      <w:b/>
      <w:bCs w:val="0"/>
      <w:lang w:val="en-US"/>
    </w:rPr>
  </w:style>
  <w:style w:type="character" w:customStyle="1" w:styleId="CommentSubjectChar">
    <w:name w:val="Comment Subject Char"/>
    <w:basedOn w:val="CommentTextChar"/>
    <w:link w:val="CommentSubject"/>
    <w:semiHidden/>
    <w:rsid w:val="00B206FB"/>
    <w:rPr>
      <w:rFonts w:asciiTheme="minorHAnsi" w:eastAsiaTheme="minorHAnsi" w:hAnsiTheme="minorHAnsi" w:cstheme="minorBidi"/>
      <w:b/>
      <w:bCs/>
      <w:lang w:val="en-US" w:eastAsia="en-US"/>
    </w:rPr>
  </w:style>
  <w:style w:type="character" w:customStyle="1" w:styleId="Heading2Char">
    <w:name w:val="Heading 2 Char"/>
    <w:aliases w:val="Heading 2 [PACKT] Char"/>
    <w:link w:val="Heading2"/>
    <w:rsid w:val="00964972"/>
    <w:rPr>
      <w:rFonts w:ascii="Arial" w:hAnsi="Arial" w:cs="Arial"/>
      <w:b/>
      <w:bCs/>
      <w:iCs/>
      <w:color w:val="000000"/>
      <w:sz w:val="28"/>
      <w:szCs w:val="28"/>
      <w:lang w:eastAsia="en-US"/>
    </w:rPr>
  </w:style>
  <w:style w:type="character" w:customStyle="1" w:styleId="Heading6Char">
    <w:name w:val="Heading 6 Char"/>
    <w:aliases w:val="Heading 6 [PACKT] Char"/>
    <w:link w:val="Heading6"/>
    <w:rsid w:val="00964972"/>
    <w:rPr>
      <w:rFonts w:ascii="Arial" w:hAnsi="Arial" w:cs="Arial"/>
      <w:iCs/>
      <w:color w:val="000000"/>
      <w:szCs w:val="22"/>
      <w:lang w:eastAsia="en-US"/>
    </w:rPr>
  </w:style>
  <w:style w:type="character" w:customStyle="1" w:styleId="EmailPACKT">
    <w:name w:val="Email [PACKT]"/>
    <w:uiPriority w:val="99"/>
    <w:qFormat/>
    <w:locked/>
    <w:rsid w:val="00964972"/>
    <w:rPr>
      <w:rFonts w:ascii="Lucida Console" w:hAnsi="Lucida Console"/>
      <w:color w:val="FF6600"/>
      <w:sz w:val="19"/>
      <w:szCs w:val="18"/>
    </w:rPr>
  </w:style>
  <w:style w:type="character" w:customStyle="1" w:styleId="ChapterrefPACKT">
    <w:name w:val="Chapterref [PACKT]"/>
    <w:uiPriority w:val="99"/>
    <w:locked/>
    <w:rsid w:val="00964972"/>
    <w:rPr>
      <w:rFonts w:ascii="Times New Roman" w:hAnsi="Times New Roman"/>
      <w:i/>
      <w:dstrike w:val="0"/>
      <w:color w:val="808000"/>
      <w:sz w:val="22"/>
      <w:szCs w:val="22"/>
      <w:u w:val="none"/>
      <w:vertAlign w:val="baseline"/>
    </w:rPr>
  </w:style>
  <w:style w:type="paragraph" w:customStyle="1" w:styleId="TableColumnContentPACKT">
    <w:name w:val="Table Column Content [PACKT]"/>
    <w:basedOn w:val="TableColumnHeadingPACKT"/>
    <w:uiPriority w:val="99"/>
    <w:rsid w:val="00964972"/>
    <w:rPr>
      <w:b w:val="0"/>
    </w:rPr>
  </w:style>
  <w:style w:type="paragraph" w:customStyle="1" w:styleId="CodeWithinTipPACKT">
    <w:name w:val="Code Within Tip [PACKT]"/>
    <w:uiPriority w:val="99"/>
    <w:qFormat/>
    <w:rsid w:val="00964972"/>
    <w:pPr>
      <w:pBdr>
        <w:top w:val="double" w:sz="4" w:space="6" w:color="auto"/>
        <w:bottom w:val="double" w:sz="4" w:space="9" w:color="auto"/>
      </w:pBdr>
      <w:spacing w:after="50"/>
      <w:ind w:left="720" w:right="720"/>
    </w:pPr>
    <w:rPr>
      <w:rFonts w:ascii="Lucida Console" w:hAnsi="Lucida Console"/>
      <w:sz w:val="19"/>
      <w:lang w:val="en-US" w:eastAsia="en-US"/>
    </w:rPr>
  </w:style>
  <w:style w:type="paragraph" w:customStyle="1" w:styleId="BulletWithinBulletPACKT0">
    <w:name w:val="Bullet Within Bullet [PACKT]"/>
    <w:basedOn w:val="BulletPACKT"/>
    <w:uiPriority w:val="99"/>
    <w:locked/>
    <w:rsid w:val="00964972"/>
    <w:pPr>
      <w:tabs>
        <w:tab w:val="clear" w:pos="360"/>
      </w:tabs>
      <w:ind w:left="1440" w:right="720"/>
    </w:pPr>
  </w:style>
  <w:style w:type="paragraph" w:customStyle="1" w:styleId="BulletWithinBulletEndPACKT0">
    <w:name w:val="Bullet Within Bullet End [PACKT]"/>
    <w:basedOn w:val="BulletWithinBulletPACKT0"/>
    <w:uiPriority w:val="99"/>
    <w:locked/>
    <w:rsid w:val="00964972"/>
    <w:pPr>
      <w:spacing w:after="120"/>
    </w:pPr>
  </w:style>
  <w:style w:type="paragraph" w:customStyle="1" w:styleId="PartPACKT">
    <w:name w:val="Part [PACKT]"/>
    <w:basedOn w:val="TipWithinBulletPACKT"/>
    <w:uiPriority w:val="99"/>
    <w:qFormat/>
    <w:rsid w:val="00964972"/>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964972"/>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964972"/>
  </w:style>
  <w:style w:type="paragraph" w:customStyle="1" w:styleId="PartTitlePACKT">
    <w:name w:val="Part Title [PACKT]"/>
    <w:basedOn w:val="PartPACKT"/>
    <w:uiPriority w:val="99"/>
    <w:qFormat/>
    <w:rsid w:val="00964972"/>
    <w:rPr>
      <w:i/>
      <w:sz w:val="26"/>
      <w:u w:val="none"/>
    </w:rPr>
  </w:style>
  <w:style w:type="paragraph" w:customStyle="1" w:styleId="CommandLineEndPACKT">
    <w:name w:val="Command Line End [PACKT]"/>
    <w:basedOn w:val="CommandLinePACKT"/>
    <w:uiPriority w:val="99"/>
    <w:locked/>
    <w:rsid w:val="00964972"/>
    <w:pPr>
      <w:spacing w:after="120"/>
    </w:pPr>
    <w:rPr>
      <w:bCs/>
      <w:noProof/>
      <w:szCs w:val="20"/>
      <w:lang w:eastAsia="en-US"/>
    </w:rPr>
  </w:style>
  <w:style w:type="paragraph" w:customStyle="1" w:styleId="CodeWithinBulletsPACKT">
    <w:name w:val="Code Within Bullets [PACKT]"/>
    <w:basedOn w:val="CodePACKT"/>
    <w:uiPriority w:val="99"/>
    <w:locked/>
    <w:rsid w:val="00964972"/>
    <w:pPr>
      <w:ind w:left="1080"/>
    </w:pPr>
    <w:rPr>
      <w:szCs w:val="20"/>
    </w:rPr>
  </w:style>
  <w:style w:type="paragraph" w:customStyle="1" w:styleId="CodeWithinBulletsEndPACKT">
    <w:name w:val="Code Within Bullets End [PACKT]"/>
    <w:basedOn w:val="CodeWithinBulletsPACKT"/>
    <w:uiPriority w:val="99"/>
    <w:locked/>
    <w:rsid w:val="00964972"/>
    <w:pPr>
      <w:spacing w:after="120"/>
    </w:pPr>
  </w:style>
  <w:style w:type="paragraph" w:customStyle="1" w:styleId="NumberedBulletWithinBulletPACKT">
    <w:name w:val="Numbered Bullet Within Bullet [PACKT]"/>
    <w:basedOn w:val="BulletWithinBulletPACKT0"/>
    <w:uiPriority w:val="99"/>
    <w:locked/>
    <w:rsid w:val="00964972"/>
    <w:pPr>
      <w:numPr>
        <w:numId w:val="13"/>
      </w:numPr>
    </w:pPr>
  </w:style>
  <w:style w:type="paragraph" w:customStyle="1" w:styleId="NumberedBulletWithinBulletEndPACKT">
    <w:name w:val="Numbered Bullet Within Bullet End [PACKT]"/>
    <w:basedOn w:val="NumberedBulletWithinBulletPACKT"/>
    <w:uiPriority w:val="99"/>
    <w:locked/>
    <w:rsid w:val="00964972"/>
    <w:pPr>
      <w:spacing w:after="120"/>
    </w:pPr>
  </w:style>
  <w:style w:type="paragraph" w:customStyle="1" w:styleId="BulletWithinInformationBoxPACKT">
    <w:name w:val="Bullet Within Information Box [PACKT]"/>
    <w:basedOn w:val="InformationBoxPACKT"/>
    <w:uiPriority w:val="99"/>
    <w:qFormat/>
    <w:locked/>
    <w:rsid w:val="00964972"/>
    <w:pPr>
      <w:spacing w:before="0" w:after="20"/>
      <w:ind w:left="1080" w:hanging="360"/>
    </w:pPr>
  </w:style>
  <w:style w:type="paragraph" w:customStyle="1" w:styleId="CodeWithinTipEndPACKT">
    <w:name w:val="Code Within Tip End [PACKT]"/>
    <w:basedOn w:val="CodeWithinTipPACKT"/>
    <w:uiPriority w:val="99"/>
    <w:qFormat/>
    <w:rsid w:val="00964972"/>
    <w:pPr>
      <w:spacing w:after="120"/>
    </w:pPr>
  </w:style>
  <w:style w:type="paragraph" w:customStyle="1" w:styleId="CodeWithinInformationBoxPACKT">
    <w:name w:val="Code Within Information Box [PACKT]"/>
    <w:basedOn w:val="CodeWithinTipPACKT"/>
    <w:uiPriority w:val="99"/>
    <w:qFormat/>
    <w:rsid w:val="00964972"/>
    <w:pPr>
      <w:pBdr>
        <w:top w:val="single" w:sz="4" w:space="6" w:color="auto"/>
        <w:left w:val="single" w:sz="4" w:space="4" w:color="auto"/>
        <w:bottom w:val="single" w:sz="4" w:space="9" w:color="auto"/>
        <w:right w:val="single" w:sz="4" w:space="4" w:color="auto"/>
      </w:pBdr>
      <w:spacing w:after="20"/>
    </w:pPr>
  </w:style>
  <w:style w:type="paragraph" w:customStyle="1" w:styleId="IgnorePACKT">
    <w:name w:val="Ignore [PACKT]"/>
    <w:basedOn w:val="FigureWithinTipPACKT"/>
    <w:uiPriority w:val="99"/>
    <w:qFormat/>
    <w:rsid w:val="00964972"/>
  </w:style>
  <w:style w:type="paragraph" w:customStyle="1" w:styleId="FigureWithinTipPACKT">
    <w:name w:val="Figure Within Tip [PACKT]"/>
    <w:basedOn w:val="FigureWithinTableContentPACKT"/>
    <w:uiPriority w:val="99"/>
    <w:qFormat/>
    <w:rsid w:val="0096497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96497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96497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964972"/>
  </w:style>
  <w:style w:type="paragraph" w:customStyle="1" w:styleId="InformationBoxWithinBulletPACKT">
    <w:name w:val="Information Box Within Bullet [PACKT]"/>
    <w:basedOn w:val="InformationBoxPACKT"/>
    <w:uiPriority w:val="99"/>
    <w:qFormat/>
    <w:rsid w:val="00964972"/>
    <w:pPr>
      <w:ind w:left="1080"/>
    </w:pPr>
  </w:style>
  <w:style w:type="paragraph" w:customStyle="1" w:styleId="BulletWithinInformationBoxEndPACKT">
    <w:name w:val="Bullet Within Information Box End [PACKT]"/>
    <w:basedOn w:val="BulletWithinInformationBoxPACKT"/>
    <w:uiPriority w:val="99"/>
    <w:qFormat/>
    <w:rsid w:val="00964972"/>
    <w:pPr>
      <w:spacing w:after="60"/>
    </w:pPr>
  </w:style>
  <w:style w:type="paragraph" w:customStyle="1" w:styleId="BulletWithinTipPACKT">
    <w:name w:val="Bullet Within Tip [PACKT]"/>
    <w:basedOn w:val="BulletWithinInformationBoxPACKT"/>
    <w:uiPriority w:val="99"/>
    <w:qFormat/>
    <w:rsid w:val="00964972"/>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964972"/>
    <w:pPr>
      <w:spacing w:after="60"/>
    </w:pPr>
  </w:style>
  <w:style w:type="paragraph" w:customStyle="1" w:styleId="CodeWithinInformationBoxEndPACKT">
    <w:name w:val="Code Within Information Box End [PACKT]"/>
    <w:basedOn w:val="CodeWithinInformationBoxPACKT"/>
    <w:qFormat/>
    <w:rsid w:val="00964972"/>
    <w:pPr>
      <w:spacing w:before="180" w:after="180"/>
    </w:pPr>
  </w:style>
  <w:style w:type="paragraph" w:customStyle="1" w:styleId="CodeWithinTableColumnContentPACKT">
    <w:name w:val="Code Within Table Column Content [PACKT]"/>
    <w:basedOn w:val="CodeWithinTipEndPACKT"/>
    <w:uiPriority w:val="99"/>
    <w:qFormat/>
    <w:rsid w:val="0096497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964972"/>
    <w:pPr>
      <w:spacing w:after="120"/>
    </w:pPr>
  </w:style>
  <w:style w:type="paragraph" w:customStyle="1" w:styleId="CommandLineWithinTipPACKT">
    <w:name w:val="Command Line Within Tip [PACKT]"/>
    <w:basedOn w:val="CommandLinePACKT"/>
    <w:uiPriority w:val="99"/>
    <w:qFormat/>
    <w:rsid w:val="00964972"/>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964972"/>
    <w:pPr>
      <w:spacing w:after="120"/>
    </w:pPr>
  </w:style>
  <w:style w:type="paragraph" w:customStyle="1" w:styleId="CommandLineWithinInformationBoxPACKT">
    <w:name w:val="Command Line Within Information Box [PACKT]"/>
    <w:basedOn w:val="CommandLineWithinTipPACKT"/>
    <w:uiPriority w:val="99"/>
    <w:qFormat/>
    <w:rsid w:val="00964972"/>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964972"/>
    <w:pPr>
      <w:spacing w:after="120"/>
    </w:pPr>
  </w:style>
  <w:style w:type="paragraph" w:customStyle="1" w:styleId="CommandLineWithinTableColumnContentPACKT">
    <w:name w:val="Command Line Within Table Column Content [PACKT]"/>
    <w:basedOn w:val="CommandLineWithinInformationBoxEndPACKT"/>
    <w:uiPriority w:val="99"/>
    <w:qFormat/>
    <w:rsid w:val="0096497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964972"/>
    <w:pPr>
      <w:spacing w:after="120"/>
    </w:pPr>
  </w:style>
  <w:style w:type="paragraph" w:customStyle="1" w:styleId="CommandLineWithinBulletPACKT">
    <w:name w:val="Command Line Within Bullet [PACKT]"/>
    <w:basedOn w:val="CommandLineWithinTableColumnContentEndPACKT"/>
    <w:uiPriority w:val="99"/>
    <w:qFormat/>
    <w:rsid w:val="00964972"/>
    <w:pPr>
      <w:ind w:left="720"/>
    </w:pPr>
  </w:style>
  <w:style w:type="paragraph" w:customStyle="1" w:styleId="CommandLineWithinBulletEndPACKT">
    <w:name w:val="Command Line Within Bullet End [PACKT]"/>
    <w:basedOn w:val="CommandLineWithinBulletPACKT"/>
    <w:uiPriority w:val="99"/>
    <w:qFormat/>
    <w:rsid w:val="00964972"/>
  </w:style>
  <w:style w:type="paragraph" w:customStyle="1" w:styleId="QuoteWithinBulletPACKT">
    <w:name w:val="Quote Within Bullet [PACKT]"/>
    <w:basedOn w:val="QuotePACKT"/>
    <w:uiPriority w:val="99"/>
    <w:qFormat/>
    <w:rsid w:val="00964972"/>
    <w:pPr>
      <w:ind w:left="864" w:right="864"/>
    </w:pPr>
  </w:style>
  <w:style w:type="paragraph" w:customStyle="1" w:styleId="RomanNumberedBulletPACKT">
    <w:name w:val="Roman Numbered Bullet [PACKT]"/>
    <w:basedOn w:val="NumberedBulletPACKT"/>
    <w:uiPriority w:val="99"/>
    <w:qFormat/>
    <w:rsid w:val="00964972"/>
    <w:pPr>
      <w:numPr>
        <w:numId w:val="15"/>
      </w:numPr>
      <w:tabs>
        <w:tab w:val="clear" w:pos="360"/>
      </w:tabs>
    </w:pPr>
  </w:style>
  <w:style w:type="paragraph" w:customStyle="1" w:styleId="RomanNumberedBulletEndPACKT">
    <w:name w:val="Roman Numbered Bullet End [PACKT]"/>
    <w:basedOn w:val="RomanNumberedBulletPACKT"/>
    <w:uiPriority w:val="99"/>
    <w:qFormat/>
    <w:rsid w:val="00964972"/>
    <w:pPr>
      <w:spacing w:after="120"/>
    </w:pPr>
  </w:style>
  <w:style w:type="character" w:customStyle="1" w:styleId="IconPACKT">
    <w:name w:val="Icon [PACKT]"/>
    <w:uiPriority w:val="99"/>
    <w:qFormat/>
    <w:rsid w:val="00964972"/>
    <w:rPr>
      <w:rFonts w:ascii="Times New Roman" w:hAnsi="Times New Roman"/>
      <w:noProof/>
      <w:sz w:val="22"/>
    </w:rPr>
  </w:style>
  <w:style w:type="paragraph" w:customStyle="1" w:styleId="FigureCaptionPACKT">
    <w:name w:val="Figure Caption [PACKT]"/>
    <w:basedOn w:val="FigurePACKT"/>
    <w:uiPriority w:val="99"/>
    <w:qFormat/>
    <w:rsid w:val="00964972"/>
    <w:pPr>
      <w:spacing w:before="0" w:after="120"/>
    </w:pPr>
    <w:rPr>
      <w:rFonts w:ascii="Times New Roman" w:hAnsi="Times New Roman"/>
    </w:rPr>
  </w:style>
  <w:style w:type="paragraph" w:customStyle="1" w:styleId="AlphabeticalBulletPACKT">
    <w:name w:val="Alphabetical Bullet [PACKT]"/>
    <w:basedOn w:val="Normal"/>
    <w:uiPriority w:val="99"/>
    <w:qFormat/>
    <w:rsid w:val="00964972"/>
    <w:pPr>
      <w:numPr>
        <w:numId w:val="20"/>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964972"/>
    <w:pPr>
      <w:spacing w:after="120"/>
    </w:pPr>
    <w:rPr>
      <w:bCs/>
    </w:rPr>
  </w:style>
  <w:style w:type="paragraph" w:customStyle="1" w:styleId="PartSectionPACKT">
    <w:name w:val="Part Section [PACKT]"/>
    <w:basedOn w:val="PartTitlePACKT"/>
    <w:uiPriority w:val="99"/>
    <w:qFormat/>
    <w:rsid w:val="00964972"/>
    <w:rPr>
      <w:sz w:val="46"/>
    </w:rPr>
  </w:style>
  <w:style w:type="paragraph" w:customStyle="1" w:styleId="BulletWithinTableColumnContentPACKT">
    <w:name w:val="Bullet Within Table Column Content [PACKT]"/>
    <w:basedOn w:val="BulletPACKT"/>
    <w:uiPriority w:val="99"/>
    <w:qFormat/>
    <w:rsid w:val="00964972"/>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964972"/>
    <w:pPr>
      <w:spacing w:after="120"/>
    </w:pPr>
  </w:style>
  <w:style w:type="paragraph" w:customStyle="1" w:styleId="PartHeadingPACKT">
    <w:name w:val="Part Heading [PACKT]"/>
    <w:basedOn w:val="ChapterTitlePACKT"/>
    <w:qFormat/>
    <w:rsid w:val="00964972"/>
  </w:style>
  <w:style w:type="paragraph" w:customStyle="1" w:styleId="BulletWithoutBulletWithinBulletPACKT">
    <w:name w:val="Bullet Without Bullet Within Bullet [PACKT]"/>
    <w:basedOn w:val="BulletPACKT"/>
    <w:uiPriority w:val="99"/>
    <w:rsid w:val="00964972"/>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964972"/>
    <w:pPr>
      <w:spacing w:after="120"/>
    </w:pPr>
  </w:style>
  <w:style w:type="paragraph" w:customStyle="1" w:styleId="BulletWithoutBulletWithinNestedBulletPACKT">
    <w:name w:val="Bullet Without Bullet Within Nested Bullet [PACKT]"/>
    <w:basedOn w:val="BulletWithoutBulletWithinBulletPACKT"/>
    <w:uiPriority w:val="99"/>
    <w:rsid w:val="00964972"/>
    <w:pPr>
      <w:ind w:left="1440"/>
    </w:pPr>
  </w:style>
  <w:style w:type="paragraph" w:customStyle="1" w:styleId="BulletWithoutBulletWithinNestedBulletEndPACKT">
    <w:name w:val="Bullet Without Bullet Within Nested Bullet End [PACKT]"/>
    <w:basedOn w:val="BulletWithoutBulletWithinNestedBulletPACKT"/>
    <w:uiPriority w:val="99"/>
    <w:rsid w:val="00964972"/>
    <w:pPr>
      <w:spacing w:after="173"/>
    </w:pPr>
  </w:style>
  <w:style w:type="paragraph" w:customStyle="1" w:styleId="AppendixTitlePACKT">
    <w:name w:val="Appendix Title [PACKT]"/>
    <w:basedOn w:val="NormalPACKT"/>
    <w:uiPriority w:val="99"/>
    <w:rsid w:val="00964972"/>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964972"/>
    <w:pPr>
      <w:numPr>
        <w:numId w:val="3"/>
      </w:numPr>
    </w:pPr>
  </w:style>
  <w:style w:type="numbering" w:customStyle="1" w:styleId="NumberedBulletWithinBullet">
    <w:name w:val="Numbered Bullet Within Bullet"/>
    <w:uiPriority w:val="99"/>
    <w:rsid w:val="00964972"/>
    <w:pPr>
      <w:numPr>
        <w:numId w:val="6"/>
      </w:numPr>
    </w:pPr>
  </w:style>
  <w:style w:type="numbering" w:customStyle="1" w:styleId="RomanNumberedBullet">
    <w:name w:val="Roman Numbered Bullet"/>
    <w:uiPriority w:val="99"/>
    <w:rsid w:val="00964972"/>
    <w:pPr>
      <w:numPr>
        <w:numId w:val="14"/>
      </w:numPr>
    </w:pPr>
  </w:style>
  <w:style w:type="numbering" w:customStyle="1" w:styleId="AlphabeticalBullet">
    <w:name w:val="Alphabetical Bullet"/>
    <w:uiPriority w:val="99"/>
    <w:rsid w:val="00964972"/>
    <w:pPr>
      <w:numPr>
        <w:numId w:val="2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Default Paragraph Font" w:uiPriority="1"/>
    <w:lsdException w:name="No List" w:uiPriority="99"/>
    <w:lsdException w:name="Table Grid" w:semiHidden="0" w:unhideWhenUsed="0"/>
    <w:lsdException w:name="Placeholder Text" w:uiPriority="99"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rsid w:val="00171129"/>
    <w:pPr>
      <w:spacing w:before="60" w:after="60"/>
    </w:pPr>
    <w:rPr>
      <w:rFonts w:ascii="Arial" w:hAnsi="Arial" w:cs="Arial"/>
      <w:bCs/>
      <w:szCs w:val="24"/>
      <w:lang w:val="en-US" w:eastAsia="en-US"/>
    </w:rPr>
  </w:style>
  <w:style w:type="paragraph" w:styleId="Heading1">
    <w:name w:val="heading 1"/>
    <w:aliases w:val="Heading 1 [PACKT]"/>
    <w:next w:val="NormalPACKT"/>
    <w:link w:val="Heading1Char"/>
    <w:qFormat/>
    <w:rsid w:val="00964972"/>
    <w:pPr>
      <w:keepNext/>
      <w:spacing w:before="400" w:after="60"/>
      <w:outlineLvl w:val="0"/>
    </w:pPr>
    <w:rPr>
      <w:rFonts w:ascii="Arial" w:hAnsi="Arial" w:cs="Arial"/>
      <w:b/>
      <w:iCs/>
      <w:color w:val="000000"/>
      <w:kern w:val="32"/>
      <w:sz w:val="32"/>
      <w:szCs w:val="32"/>
      <w:lang w:eastAsia="en-US"/>
    </w:rPr>
  </w:style>
  <w:style w:type="paragraph" w:styleId="Heading2">
    <w:name w:val="heading 2"/>
    <w:aliases w:val="Heading 2 [PACKT]"/>
    <w:next w:val="NormalPACKT"/>
    <w:link w:val="Heading2Char"/>
    <w:qFormat/>
    <w:rsid w:val="00964972"/>
    <w:pPr>
      <w:keepNext/>
      <w:spacing w:before="320" w:after="60"/>
      <w:outlineLvl w:val="1"/>
    </w:pPr>
    <w:rPr>
      <w:rFonts w:ascii="Arial" w:hAnsi="Arial" w:cs="Arial"/>
      <w:b/>
      <w:bCs/>
      <w:iCs/>
      <w:color w:val="000000"/>
      <w:sz w:val="28"/>
      <w:szCs w:val="28"/>
      <w:lang w:eastAsia="en-US"/>
    </w:rPr>
  </w:style>
  <w:style w:type="paragraph" w:styleId="Heading3">
    <w:name w:val="heading 3"/>
    <w:aliases w:val="Heading 3 [PACKT]"/>
    <w:next w:val="NormalPACKT"/>
    <w:link w:val="Heading3Char"/>
    <w:qFormat/>
    <w:rsid w:val="00964972"/>
    <w:pPr>
      <w:keepNext/>
      <w:spacing w:before="240" w:after="60"/>
      <w:outlineLvl w:val="2"/>
    </w:pPr>
    <w:rPr>
      <w:rFonts w:ascii="Arial" w:hAnsi="Arial" w:cs="Arial"/>
      <w:b/>
      <w:iCs/>
      <w:color w:val="000000"/>
      <w:sz w:val="26"/>
      <w:szCs w:val="26"/>
      <w:lang w:eastAsia="en-US"/>
    </w:rPr>
  </w:style>
  <w:style w:type="paragraph" w:styleId="Heading4">
    <w:name w:val="heading 4"/>
    <w:aliases w:val="Heading 4 [PACKT]"/>
    <w:next w:val="NormalPACKT"/>
    <w:link w:val="Heading4Char"/>
    <w:qFormat/>
    <w:rsid w:val="00964972"/>
    <w:pPr>
      <w:spacing w:before="160" w:after="60"/>
      <w:outlineLvl w:val="3"/>
    </w:pPr>
    <w:rPr>
      <w:rFonts w:ascii="Arial" w:hAnsi="Arial" w:cs="Arial"/>
      <w:b/>
      <w:iCs/>
      <w:color w:val="000000"/>
      <w:sz w:val="24"/>
      <w:szCs w:val="28"/>
      <w:lang w:eastAsia="en-US"/>
    </w:rPr>
  </w:style>
  <w:style w:type="paragraph" w:styleId="Heading5">
    <w:name w:val="heading 5"/>
    <w:aliases w:val="Heading 5 [PACKT]"/>
    <w:next w:val="NormalPACKT"/>
    <w:qFormat/>
    <w:rsid w:val="00964972"/>
    <w:pPr>
      <w:spacing w:before="80" w:after="60"/>
      <w:outlineLvl w:val="4"/>
    </w:pPr>
    <w:rPr>
      <w:rFonts w:ascii="Arial" w:hAnsi="Arial" w:cs="Arial"/>
      <w:b/>
      <w:color w:val="000000"/>
      <w:sz w:val="22"/>
      <w:szCs w:val="26"/>
      <w:lang w:eastAsia="en-US"/>
    </w:rPr>
  </w:style>
  <w:style w:type="paragraph" w:styleId="Heading6">
    <w:name w:val="heading 6"/>
    <w:aliases w:val="Heading 6 [PACKT]"/>
    <w:basedOn w:val="Heading2"/>
    <w:next w:val="NormalPACKT"/>
    <w:link w:val="Heading6Char"/>
    <w:qFormat/>
    <w:rsid w:val="00964972"/>
    <w:pPr>
      <w:spacing w:before="120"/>
      <w:outlineLvl w:val="5"/>
    </w:pPr>
    <w:rPr>
      <w:b w:val="0"/>
      <w:bCs w:val="0"/>
      <w:sz w:val="20"/>
      <w:szCs w:val="22"/>
    </w:rPr>
  </w:style>
  <w:style w:type="character" w:default="1" w:styleId="DefaultParagraphFont">
    <w:name w:val="Default Paragraph Font"/>
    <w:uiPriority w:val="1"/>
    <w:semiHidden/>
    <w:unhideWhenUsed/>
    <w:rsid w:val="009649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4972"/>
  </w:style>
  <w:style w:type="paragraph" w:customStyle="1" w:styleId="QuotePACKT">
    <w:name w:val="Quote [PACKT]"/>
    <w:basedOn w:val="NormalPACKT"/>
    <w:uiPriority w:val="99"/>
    <w:rsid w:val="00964972"/>
    <w:pPr>
      <w:shd w:val="clear" w:color="auto" w:fill="FFFF00"/>
      <w:spacing w:before="180" w:after="180"/>
      <w:ind w:left="432" w:right="432"/>
    </w:pPr>
    <w:rPr>
      <w:i/>
    </w:rPr>
  </w:style>
  <w:style w:type="paragraph" w:customStyle="1" w:styleId="ChapterTitlePACKT">
    <w:name w:val="Chapter Title [PACKT]"/>
    <w:next w:val="NormalPACKT"/>
    <w:uiPriority w:val="99"/>
    <w:rsid w:val="00964972"/>
    <w:pPr>
      <w:spacing w:after="840"/>
      <w:jc w:val="right"/>
    </w:pPr>
    <w:rPr>
      <w:rFonts w:ascii="Arial" w:hAnsi="Arial" w:cs="Arial"/>
      <w:bCs/>
      <w:color w:val="000000"/>
      <w:kern w:val="32"/>
      <w:sz w:val="56"/>
      <w:szCs w:val="32"/>
      <w:lang w:eastAsia="en-US"/>
    </w:rPr>
  </w:style>
  <w:style w:type="paragraph" w:customStyle="1" w:styleId="CodePACKT">
    <w:name w:val="Code [PACKT]"/>
    <w:basedOn w:val="NormalPACKT"/>
    <w:uiPriority w:val="99"/>
    <w:rsid w:val="00964972"/>
    <w:pPr>
      <w:spacing w:after="50"/>
      <w:ind w:left="360"/>
    </w:pPr>
    <w:rPr>
      <w:rFonts w:ascii="Lucida Console" w:hAnsi="Lucida Console"/>
      <w:sz w:val="19"/>
      <w:szCs w:val="18"/>
      <w:lang w:eastAsia="ar-SA"/>
    </w:rPr>
  </w:style>
  <w:style w:type="paragraph" w:customStyle="1" w:styleId="BulletPACKT">
    <w:name w:val="Bullet [PACKT]"/>
    <w:basedOn w:val="NormalPACKT"/>
    <w:uiPriority w:val="99"/>
    <w:rsid w:val="00964972"/>
    <w:pPr>
      <w:numPr>
        <w:numId w:val="4"/>
      </w:numPr>
      <w:tabs>
        <w:tab w:val="left" w:pos="360"/>
      </w:tabs>
      <w:suppressAutoHyphens/>
      <w:spacing w:after="60"/>
      <w:ind w:left="720" w:right="360"/>
    </w:pPr>
  </w:style>
  <w:style w:type="paragraph" w:customStyle="1" w:styleId="InformationBoxPACKT">
    <w:name w:val="Information Box [PACKT]"/>
    <w:basedOn w:val="NormalPACKT"/>
    <w:next w:val="NormalPACKT"/>
    <w:link w:val="InformationBoxPACKTChar"/>
    <w:uiPriority w:val="99"/>
    <w:qFormat/>
    <w:rsid w:val="00964972"/>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NumberedBulletPACKT">
    <w:name w:val="Numbered Bullet [PACKT]"/>
    <w:basedOn w:val="BulletPACKT"/>
    <w:uiPriority w:val="99"/>
    <w:rsid w:val="00964972"/>
    <w:pPr>
      <w:numPr>
        <w:numId w:val="12"/>
      </w:numPr>
    </w:pPr>
  </w:style>
  <w:style w:type="paragraph" w:customStyle="1" w:styleId="TableColumnHeadingPACKT">
    <w:name w:val="Table Column Heading [PACKT]"/>
    <w:basedOn w:val="NormalPACKT"/>
    <w:uiPriority w:val="99"/>
    <w:rsid w:val="00964972"/>
    <w:pPr>
      <w:spacing w:before="60" w:after="60"/>
    </w:pPr>
    <w:rPr>
      <w:rFonts w:cs="Arial"/>
      <w:b/>
      <w:bCs/>
      <w:sz w:val="20"/>
    </w:rPr>
  </w:style>
  <w:style w:type="character" w:customStyle="1" w:styleId="CodeInTextPACKT">
    <w:name w:val="Code In Text [PACKT]"/>
    <w:uiPriority w:val="99"/>
    <w:rsid w:val="00964972"/>
    <w:rPr>
      <w:rFonts w:ascii="Lucida Console" w:hAnsi="Lucida Console"/>
      <w:color w:val="747959"/>
      <w:sz w:val="19"/>
      <w:szCs w:val="18"/>
    </w:rPr>
  </w:style>
  <w:style w:type="character" w:customStyle="1" w:styleId="ScreenTextPACKT">
    <w:name w:val="Screen Text [PACKT]"/>
    <w:uiPriority w:val="99"/>
    <w:rsid w:val="00964972"/>
    <w:rPr>
      <w:rFonts w:ascii="Times New Roman" w:hAnsi="Times New Roman"/>
      <w:b/>
      <w:color w:val="008000"/>
      <w:sz w:val="22"/>
    </w:rPr>
  </w:style>
  <w:style w:type="paragraph" w:customStyle="1" w:styleId="CodeEndPACKT">
    <w:name w:val="Code End [PACKT]"/>
    <w:basedOn w:val="CodePACKT"/>
    <w:next w:val="NormalPACKT"/>
    <w:uiPriority w:val="99"/>
    <w:rsid w:val="00964972"/>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Pr>
      <w:rFonts w:ascii="Arial" w:hAnsi="Arial"/>
      <w:b/>
      <w:color w:val="000000"/>
      <w:sz w:val="16"/>
    </w:rPr>
  </w:style>
  <w:style w:type="character" w:customStyle="1" w:styleId="HeaderFooterPACKT">
    <w:name w:val="Header/Footer [PACKT]"/>
    <w:basedOn w:val="DefaultParagraphFont"/>
    <w:semiHidden/>
    <w:rPr>
      <w:rFonts w:ascii="Arial" w:hAnsi="Arial"/>
      <w:color w:val="000000"/>
      <w:sz w:val="16"/>
    </w:rPr>
  </w:style>
  <w:style w:type="paragraph" w:styleId="TOC1">
    <w:name w:val="toc 1"/>
    <w:basedOn w:val="Normal"/>
    <w:next w:val="Normal"/>
    <w:autoRedefine/>
    <w:semiHidden/>
    <w:rsid w:val="004675FD"/>
    <w:pPr>
      <w:tabs>
        <w:tab w:val="right" w:pos="7906"/>
      </w:tabs>
    </w:pPr>
    <w:rPr>
      <w:b/>
      <w:color w:val="000000"/>
      <w:sz w:val="24"/>
      <w:u w:val="single"/>
    </w:rPr>
  </w:style>
  <w:style w:type="paragraph" w:styleId="TOC2">
    <w:name w:val="toc 2"/>
    <w:basedOn w:val="Normal"/>
    <w:next w:val="Normal"/>
    <w:autoRedefine/>
    <w:semiHidden/>
    <w:rsid w:val="00BA6F99"/>
    <w:pPr>
      <w:tabs>
        <w:tab w:val="right" w:pos="7906"/>
      </w:tabs>
      <w:spacing w:before="20"/>
      <w:ind w:left="202"/>
    </w:pPr>
    <w:rPr>
      <w:b/>
      <w:color w:val="000000"/>
    </w:rPr>
  </w:style>
  <w:style w:type="paragraph" w:styleId="TOC3">
    <w:name w:val="toc 3"/>
    <w:basedOn w:val="Normal"/>
    <w:next w:val="Normal"/>
    <w:autoRedefine/>
    <w:semiHidden/>
    <w:rsid w:val="00BA6F99"/>
    <w:pPr>
      <w:tabs>
        <w:tab w:val="right" w:pos="7906"/>
      </w:tabs>
      <w:spacing w:before="40" w:after="20"/>
      <w:ind w:left="403"/>
    </w:pPr>
    <w:rPr>
      <w:color w:val="000000"/>
    </w:rPr>
  </w:style>
  <w:style w:type="paragraph" w:customStyle="1" w:styleId="CommandLinePACKT">
    <w:name w:val="Command Line [PACKT]"/>
    <w:basedOn w:val="CodePACKT"/>
    <w:uiPriority w:val="99"/>
    <w:qFormat/>
    <w:rsid w:val="00964972"/>
    <w:pPr>
      <w:spacing w:after="60"/>
      <w:ind w:left="0"/>
    </w:pPr>
  </w:style>
  <w:style w:type="paragraph" w:customStyle="1" w:styleId="CodeHighlightedPACKT">
    <w:name w:val="Code Highlighted [PACKT]"/>
    <w:basedOn w:val="CodePACKT"/>
    <w:qFormat/>
    <w:rsid w:val="007310D5"/>
    <w:pPr>
      <w:shd w:val="clear" w:color="auto" w:fill="99CCFF"/>
    </w:pPr>
    <w:rPr>
      <w:b/>
      <w:szCs w:val="16"/>
    </w:rPr>
  </w:style>
  <w:style w:type="paragraph" w:customStyle="1" w:styleId="ChapterNumberPACKT">
    <w:name w:val="Chapter Number [PACKT]"/>
    <w:next w:val="ChapterTitlePACKT"/>
    <w:rsid w:val="00964972"/>
    <w:pPr>
      <w:jc w:val="right"/>
    </w:pPr>
    <w:rPr>
      <w:rFonts w:ascii="Arial" w:hAnsi="Arial" w:cs="Arial"/>
      <w:bCs/>
      <w:color w:val="000000"/>
      <w:kern w:val="32"/>
      <w:sz w:val="120"/>
      <w:szCs w:val="32"/>
      <w:lang w:eastAsia="en-US"/>
    </w:rPr>
  </w:style>
  <w:style w:type="paragraph" w:customStyle="1" w:styleId="NormalPACKT">
    <w:name w:val="Normal [PACKT]"/>
    <w:link w:val="NormalPACKTChar"/>
    <w:uiPriority w:val="99"/>
    <w:rsid w:val="00964972"/>
    <w:pPr>
      <w:spacing w:after="120"/>
    </w:pPr>
    <w:rPr>
      <w:sz w:val="22"/>
      <w:szCs w:val="24"/>
      <w:lang w:val="en-US" w:eastAsia="en-US"/>
    </w:rPr>
  </w:style>
  <w:style w:type="character" w:customStyle="1" w:styleId="KeyWordPACKT">
    <w:name w:val="Key Word [PACKT]"/>
    <w:uiPriority w:val="99"/>
    <w:rsid w:val="00964972"/>
    <w:rPr>
      <w:b/>
    </w:rPr>
  </w:style>
  <w:style w:type="character" w:customStyle="1" w:styleId="KeyPACKT">
    <w:name w:val="Key [PACKT]"/>
    <w:uiPriority w:val="99"/>
    <w:rsid w:val="00964972"/>
    <w:rPr>
      <w:i/>
      <w:color w:val="00CCFF"/>
    </w:rPr>
  </w:style>
  <w:style w:type="paragraph" w:customStyle="1" w:styleId="LayoutInformationPACKT">
    <w:name w:val="Layout Information [PACKT]"/>
    <w:basedOn w:val="NormalPACKT"/>
    <w:next w:val="NormalPACKT"/>
    <w:rsid w:val="00964972"/>
    <w:rPr>
      <w:rFonts w:ascii="Arial" w:hAnsi="Arial"/>
      <w:b/>
      <w:color w:val="FF0000"/>
      <w:sz w:val="28"/>
      <w:szCs w:val="28"/>
    </w:rPr>
  </w:style>
  <w:style w:type="paragraph" w:customStyle="1" w:styleId="InternalNotePACKT">
    <w:name w:val="Internal Note [PACKT]"/>
    <w:basedOn w:val="NormalPACKT"/>
    <w:semiHidden/>
    <w:rsid w:val="00973024"/>
    <w:rPr>
      <w:rFonts w:ascii="Arial" w:hAnsi="Arial"/>
      <w:b/>
      <w:color w:val="0000FF"/>
      <w:sz w:val="24"/>
      <w14:shadow w14:blurRad="50800" w14:dist="38100" w14:dir="2700000" w14:sx="100000" w14:sy="100000" w14:kx="0" w14:ky="0" w14:algn="tl">
        <w14:srgbClr w14:val="000000">
          <w14:alpha w14:val="60000"/>
        </w14:srgbClr>
      </w14:shadow>
    </w:rPr>
  </w:style>
  <w:style w:type="paragraph" w:customStyle="1" w:styleId="BulletEndPACKT">
    <w:name w:val="Bullet End [PACKT]"/>
    <w:basedOn w:val="BulletPACKT"/>
    <w:next w:val="NormalPACKT"/>
    <w:uiPriority w:val="99"/>
    <w:rsid w:val="00964972"/>
    <w:pPr>
      <w:spacing w:after="120"/>
    </w:pPr>
  </w:style>
  <w:style w:type="character" w:customStyle="1" w:styleId="URLPACKT">
    <w:name w:val="URL [PACKT]"/>
    <w:uiPriority w:val="99"/>
    <w:rsid w:val="00964972"/>
    <w:rPr>
      <w:rFonts w:ascii="Lucida Console" w:hAnsi="Lucida Console"/>
      <w:color w:val="0000FF"/>
      <w:sz w:val="19"/>
      <w:szCs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uiPriority w:val="99"/>
    <w:rsid w:val="00964972"/>
    <w:rPr>
      <w:i/>
      <w:color w:val="FF99CC"/>
    </w:rPr>
  </w:style>
  <w:style w:type="paragraph" w:customStyle="1" w:styleId="FigurePACKT">
    <w:name w:val="Figure [PACKT]"/>
    <w:link w:val="FigurePACKTChar"/>
    <w:uiPriority w:val="99"/>
    <w:rsid w:val="00964972"/>
    <w:pPr>
      <w:spacing w:before="240" w:after="240"/>
      <w:jc w:val="center"/>
    </w:pPr>
    <w:rPr>
      <w:rFonts w:ascii="Tahoma" w:hAnsi="Tahoma" w:cs="Tahoma"/>
      <w:sz w:val="16"/>
      <w:szCs w:val="16"/>
      <w:lang w:eastAsia="en-US"/>
    </w:rPr>
  </w:style>
  <w:style w:type="paragraph" w:customStyle="1" w:styleId="NumberedBulletEndPACKT">
    <w:name w:val="Numbered Bullet End [PACKT]"/>
    <w:basedOn w:val="NumberedBulletPACKT"/>
    <w:next w:val="NormalPACKT"/>
    <w:uiPriority w:val="99"/>
    <w:rsid w:val="00964972"/>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964972"/>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withoutBulletPACKT">
    <w:name w:val="Bullet without Bullet [PACKT]"/>
    <w:basedOn w:val="Normal"/>
    <w:qFormat/>
    <w:rsid w:val="00070532"/>
    <w:pPr>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val="0"/>
      <w:sz w:val="28"/>
      <w:szCs w:val="26"/>
    </w:rPr>
  </w:style>
  <w:style w:type="paragraph" w:customStyle="1" w:styleId="BulletwithinbulletPACKT">
    <w:name w:val="Bullet within bullet [PACKT]"/>
    <w:basedOn w:val="BulletPACKT"/>
    <w:unhideWhenUsed/>
    <w:rsid w:val="00070532"/>
    <w:pPr>
      <w:numPr>
        <w:numId w:val="2"/>
      </w:numPr>
      <w:spacing w:after="20"/>
      <w:ind w:right="720"/>
    </w:pPr>
  </w:style>
  <w:style w:type="paragraph" w:customStyle="1" w:styleId="BulletwithinbulletendPACKT">
    <w:name w:val="Bullet within bullet end [PACKT]"/>
    <w:basedOn w:val="BulletwithinbulletPACKT"/>
    <w:semiHidden/>
    <w:rsid w:val="00070532"/>
    <w:pPr>
      <w:numPr>
        <w:numId w:val="3"/>
      </w:numPr>
      <w:tabs>
        <w:tab w:val="clear" w:pos="360"/>
      </w:tabs>
      <w:spacing w:after="60"/>
      <w:ind w:left="1440"/>
    </w:pPr>
  </w:style>
  <w:style w:type="paragraph" w:customStyle="1" w:styleId="CodelistingPACKT">
    <w:name w:val="Code listing [PACKT]"/>
    <w:basedOn w:val="Heading5"/>
    <w:unhideWhenUsed/>
    <w:rsid w:val="008A1CCD"/>
    <w:pPr>
      <w:spacing w:before="60"/>
    </w:pPr>
  </w:style>
  <w:style w:type="paragraph" w:customStyle="1" w:styleId="TipPACKT">
    <w:name w:val="Tip [PACKT]"/>
    <w:basedOn w:val="InformationBoxPACKT"/>
    <w:next w:val="NormalPACKT"/>
    <w:uiPriority w:val="99"/>
    <w:qFormat/>
    <w:rsid w:val="00964972"/>
    <w:pPr>
      <w:pBdr>
        <w:top w:val="double" w:sz="4" w:space="6" w:color="auto"/>
        <w:left w:val="none" w:sz="0" w:space="0" w:color="auto"/>
        <w:bottom w:val="double" w:sz="4" w:space="9" w:color="auto"/>
        <w:right w:val="none" w:sz="0" w:space="0" w:color="auto"/>
      </w:pBdr>
      <w:shd w:val="clear" w:color="auto" w:fill="auto"/>
    </w:pPr>
  </w:style>
  <w:style w:type="paragraph" w:customStyle="1" w:styleId="TipHeadingPACKT">
    <w:name w:val="Tip Heading [PACKT]"/>
    <w:basedOn w:val="Normal"/>
    <w:next w:val="TipPACKT"/>
    <w:qForma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basedOn w:val="DefaultParagraphFont"/>
    <w:link w:val="FigurePACKT"/>
    <w:uiPriority w:val="99"/>
    <w:rsid w:val="00BE1DD4"/>
    <w:rPr>
      <w:rFonts w:ascii="Tahoma" w:hAnsi="Tahoma" w:cs="Tahoma"/>
      <w:sz w:val="16"/>
      <w:szCs w:val="16"/>
      <w:lang w:eastAsia="en-US"/>
    </w:rPr>
  </w:style>
  <w:style w:type="paragraph" w:customStyle="1" w:styleId="IndentPACKT">
    <w:name w:val="Indent [PACKT]"/>
    <w:basedOn w:val="BulletwithoutBulletPACKT"/>
    <w:unhideWhenUsed/>
    <w:rsid w:val="007310D5"/>
  </w:style>
  <w:style w:type="character" w:customStyle="1" w:styleId="BoldPACKT">
    <w:name w:val="Bold [PACKT]"/>
    <w:basedOn w:val="DefaultParagraphFont"/>
    <w:unhideWhenUsed/>
    <w:rsid w:val="007310D5"/>
    <w:rPr>
      <w:b/>
    </w:rPr>
  </w:style>
  <w:style w:type="character" w:customStyle="1" w:styleId="NormalPACKTChar">
    <w:name w:val="Normal [PACKT] Char"/>
    <w:basedOn w:val="DefaultParagraphFont"/>
    <w:link w:val="NormalPACKT"/>
    <w:uiPriority w:val="99"/>
    <w:rsid w:val="001A536D"/>
    <w:rPr>
      <w:sz w:val="22"/>
      <w:szCs w:val="24"/>
      <w:lang w:val="en-US" w:eastAsia="en-US"/>
    </w:rPr>
  </w:style>
  <w:style w:type="character" w:customStyle="1" w:styleId="InformationBoxPACKTChar">
    <w:name w:val="Information Box [PACKT] Char"/>
    <w:basedOn w:val="NormalPACKTChar"/>
    <w:link w:val="InformationBoxPACKT"/>
    <w:uiPriority w:val="99"/>
    <w:rsid w:val="001A536D"/>
    <w:rPr>
      <w:sz w:val="22"/>
      <w:szCs w:val="24"/>
      <w:shd w:val="clear" w:color="auto" w:fill="FFFFFF"/>
      <w:lang w:val="en-US" w:eastAsia="en-US"/>
    </w:rPr>
  </w:style>
  <w:style w:type="character" w:customStyle="1" w:styleId="Heading3Char">
    <w:name w:val="Heading 3 Char"/>
    <w:aliases w:val="Heading 3 [PACKT] Char"/>
    <w:basedOn w:val="DefaultParagraphFont"/>
    <w:link w:val="Heading3"/>
    <w:rsid w:val="00E223A6"/>
    <w:rPr>
      <w:rFonts w:ascii="Arial" w:hAnsi="Arial" w:cs="Arial"/>
      <w:b/>
      <w:iCs/>
      <w:color w:val="000000"/>
      <w:sz w:val="26"/>
      <w:szCs w:val="26"/>
      <w:lang w:eastAsia="en-US"/>
    </w:rPr>
  </w:style>
  <w:style w:type="character" w:customStyle="1" w:styleId="Heading4Char">
    <w:name w:val="Heading 4 Char"/>
    <w:aliases w:val="Heading 4 [PACKT] Char"/>
    <w:basedOn w:val="DefaultParagraphFont"/>
    <w:link w:val="Heading4"/>
    <w:rsid w:val="00E223A6"/>
    <w:rPr>
      <w:rFonts w:ascii="Arial" w:hAnsi="Arial" w:cs="Arial"/>
      <w:b/>
      <w:iCs/>
      <w:color w:val="000000"/>
      <w:sz w:val="24"/>
      <w:szCs w:val="28"/>
      <w:lang w:eastAsia="en-US"/>
    </w:rPr>
  </w:style>
  <w:style w:type="paragraph" w:customStyle="1" w:styleId="TableContentsPACKT">
    <w:name w:val="Table Contents [PACKT]"/>
    <w:basedOn w:val="TableColumnHeadingPACKT"/>
    <w:rsid w:val="005C31D0"/>
    <w:rPr>
      <w:b w:val="0"/>
      <w:sz w:val="16"/>
    </w:rPr>
  </w:style>
  <w:style w:type="paragraph" w:styleId="Footer">
    <w:name w:val="footer"/>
    <w:aliases w:val="Page Number [PACKT]"/>
    <w:basedOn w:val="Normal"/>
    <w:rsid w:val="00964972"/>
    <w:pPr>
      <w:tabs>
        <w:tab w:val="center" w:pos="4320"/>
        <w:tab w:val="right" w:pos="8640"/>
      </w:tabs>
    </w:pPr>
  </w:style>
  <w:style w:type="paragraph" w:styleId="BalloonText">
    <w:name w:val="Balloon Text"/>
    <w:basedOn w:val="Normal"/>
    <w:link w:val="BalloonTextChar"/>
    <w:rsid w:val="00964972"/>
    <w:pPr>
      <w:spacing w:before="0" w:after="0"/>
    </w:pPr>
    <w:rPr>
      <w:rFonts w:ascii="Tahoma" w:hAnsi="Tahoma" w:cs="Tahoma"/>
      <w:sz w:val="16"/>
      <w:szCs w:val="16"/>
    </w:rPr>
  </w:style>
  <w:style w:type="character" w:customStyle="1" w:styleId="BalloonTextChar">
    <w:name w:val="Balloon Text Char"/>
    <w:link w:val="BalloonText"/>
    <w:rsid w:val="00964972"/>
    <w:rPr>
      <w:rFonts w:ascii="Tahoma" w:hAnsi="Tahoma" w:cs="Tahoma"/>
      <w:bCs/>
      <w:sz w:val="16"/>
      <w:szCs w:val="16"/>
      <w:lang w:val="en-US" w:eastAsia="en-US"/>
    </w:rPr>
  </w:style>
  <w:style w:type="character" w:customStyle="1" w:styleId="Heading1Char">
    <w:name w:val="Heading 1 Char"/>
    <w:aliases w:val="Heading 1 [PACKT] Char"/>
    <w:link w:val="Heading1"/>
    <w:rsid w:val="00964972"/>
    <w:rPr>
      <w:rFonts w:ascii="Arial" w:hAnsi="Arial" w:cs="Arial"/>
      <w:b/>
      <w:iCs/>
      <w:color w:val="000000"/>
      <w:kern w:val="32"/>
      <w:sz w:val="32"/>
      <w:szCs w:val="32"/>
      <w:lang w:eastAsia="en-US"/>
    </w:rPr>
  </w:style>
  <w:style w:type="character" w:styleId="CommentReference">
    <w:name w:val="annotation reference"/>
    <w:basedOn w:val="DefaultParagraphFont"/>
    <w:unhideWhenUsed/>
    <w:rsid w:val="00B6582F"/>
    <w:rPr>
      <w:sz w:val="16"/>
      <w:szCs w:val="16"/>
    </w:rPr>
  </w:style>
  <w:style w:type="paragraph" w:styleId="CommentText">
    <w:name w:val="annotation text"/>
    <w:basedOn w:val="Normal"/>
    <w:link w:val="CommentTextChar"/>
    <w:unhideWhenUsed/>
    <w:rsid w:val="00B6582F"/>
    <w:pPr>
      <w:spacing w:after="160"/>
    </w:pPr>
    <w:rPr>
      <w:rFonts w:asciiTheme="minorHAnsi" w:eastAsiaTheme="minorHAnsi" w:hAnsiTheme="minorHAnsi" w:cstheme="minorBidi"/>
      <w:szCs w:val="20"/>
      <w:lang w:val="en-GB"/>
    </w:rPr>
  </w:style>
  <w:style w:type="character" w:customStyle="1" w:styleId="CommentTextChar">
    <w:name w:val="Comment Text Char"/>
    <w:basedOn w:val="DefaultParagraphFont"/>
    <w:link w:val="CommentText"/>
    <w:rsid w:val="00B6582F"/>
    <w:rPr>
      <w:rFonts w:asciiTheme="minorHAnsi" w:eastAsiaTheme="minorHAnsi" w:hAnsiTheme="minorHAnsi" w:cstheme="minorBidi"/>
      <w:lang w:eastAsia="en-US"/>
    </w:rPr>
  </w:style>
  <w:style w:type="paragraph" w:styleId="CommentSubject">
    <w:name w:val="annotation subject"/>
    <w:basedOn w:val="CommentText"/>
    <w:next w:val="CommentText"/>
    <w:link w:val="CommentSubjectChar"/>
    <w:semiHidden/>
    <w:unhideWhenUsed/>
    <w:rsid w:val="00B206FB"/>
    <w:pPr>
      <w:suppressAutoHyphens/>
      <w:spacing w:after="120"/>
    </w:pPr>
    <w:rPr>
      <w:rFonts w:ascii="Times New Roman" w:eastAsia="Times New Roman" w:hAnsi="Times New Roman" w:cs="Times New Roman"/>
      <w:b/>
      <w:bCs w:val="0"/>
      <w:lang w:val="en-US"/>
    </w:rPr>
  </w:style>
  <w:style w:type="character" w:customStyle="1" w:styleId="CommentSubjectChar">
    <w:name w:val="Comment Subject Char"/>
    <w:basedOn w:val="CommentTextChar"/>
    <w:link w:val="CommentSubject"/>
    <w:semiHidden/>
    <w:rsid w:val="00B206FB"/>
    <w:rPr>
      <w:rFonts w:asciiTheme="minorHAnsi" w:eastAsiaTheme="minorHAnsi" w:hAnsiTheme="minorHAnsi" w:cstheme="minorBidi"/>
      <w:b/>
      <w:bCs/>
      <w:lang w:val="en-US" w:eastAsia="en-US"/>
    </w:rPr>
  </w:style>
  <w:style w:type="character" w:customStyle="1" w:styleId="Heading2Char">
    <w:name w:val="Heading 2 Char"/>
    <w:aliases w:val="Heading 2 [PACKT] Char"/>
    <w:link w:val="Heading2"/>
    <w:rsid w:val="00964972"/>
    <w:rPr>
      <w:rFonts w:ascii="Arial" w:hAnsi="Arial" w:cs="Arial"/>
      <w:b/>
      <w:bCs/>
      <w:iCs/>
      <w:color w:val="000000"/>
      <w:sz w:val="28"/>
      <w:szCs w:val="28"/>
      <w:lang w:eastAsia="en-US"/>
    </w:rPr>
  </w:style>
  <w:style w:type="character" w:customStyle="1" w:styleId="Heading6Char">
    <w:name w:val="Heading 6 Char"/>
    <w:aliases w:val="Heading 6 [PACKT] Char"/>
    <w:link w:val="Heading6"/>
    <w:rsid w:val="00964972"/>
    <w:rPr>
      <w:rFonts w:ascii="Arial" w:hAnsi="Arial" w:cs="Arial"/>
      <w:iCs/>
      <w:color w:val="000000"/>
      <w:szCs w:val="22"/>
      <w:lang w:eastAsia="en-US"/>
    </w:rPr>
  </w:style>
  <w:style w:type="character" w:customStyle="1" w:styleId="EmailPACKT">
    <w:name w:val="Email [PACKT]"/>
    <w:uiPriority w:val="99"/>
    <w:qFormat/>
    <w:locked/>
    <w:rsid w:val="00964972"/>
    <w:rPr>
      <w:rFonts w:ascii="Lucida Console" w:hAnsi="Lucida Console"/>
      <w:color w:val="FF6600"/>
      <w:sz w:val="19"/>
      <w:szCs w:val="18"/>
    </w:rPr>
  </w:style>
  <w:style w:type="character" w:customStyle="1" w:styleId="ChapterrefPACKT">
    <w:name w:val="Chapterref [PACKT]"/>
    <w:uiPriority w:val="99"/>
    <w:locked/>
    <w:rsid w:val="00964972"/>
    <w:rPr>
      <w:rFonts w:ascii="Times New Roman" w:hAnsi="Times New Roman"/>
      <w:i/>
      <w:dstrike w:val="0"/>
      <w:color w:val="808000"/>
      <w:sz w:val="22"/>
      <w:szCs w:val="22"/>
      <w:u w:val="none"/>
      <w:vertAlign w:val="baseline"/>
    </w:rPr>
  </w:style>
  <w:style w:type="paragraph" w:customStyle="1" w:styleId="TableColumnContentPACKT">
    <w:name w:val="Table Column Content [PACKT]"/>
    <w:basedOn w:val="TableColumnHeadingPACKT"/>
    <w:uiPriority w:val="99"/>
    <w:rsid w:val="00964972"/>
    <w:rPr>
      <w:b w:val="0"/>
    </w:rPr>
  </w:style>
  <w:style w:type="paragraph" w:customStyle="1" w:styleId="CodeWithinTipPACKT">
    <w:name w:val="Code Within Tip [PACKT]"/>
    <w:uiPriority w:val="99"/>
    <w:qFormat/>
    <w:rsid w:val="00964972"/>
    <w:pPr>
      <w:pBdr>
        <w:top w:val="double" w:sz="4" w:space="6" w:color="auto"/>
        <w:bottom w:val="double" w:sz="4" w:space="9" w:color="auto"/>
      </w:pBdr>
      <w:spacing w:after="50"/>
      <w:ind w:left="720" w:right="720"/>
    </w:pPr>
    <w:rPr>
      <w:rFonts w:ascii="Lucida Console" w:hAnsi="Lucida Console"/>
      <w:sz w:val="19"/>
      <w:lang w:val="en-US" w:eastAsia="en-US"/>
    </w:rPr>
  </w:style>
  <w:style w:type="paragraph" w:customStyle="1" w:styleId="BulletWithinBulletPACKT0">
    <w:name w:val="Bullet Within Bullet [PACKT]"/>
    <w:basedOn w:val="BulletPACKT"/>
    <w:uiPriority w:val="99"/>
    <w:locked/>
    <w:rsid w:val="00964972"/>
    <w:pPr>
      <w:tabs>
        <w:tab w:val="clear" w:pos="360"/>
      </w:tabs>
      <w:ind w:left="1440" w:right="720"/>
    </w:pPr>
  </w:style>
  <w:style w:type="paragraph" w:customStyle="1" w:styleId="BulletWithinBulletEndPACKT0">
    <w:name w:val="Bullet Within Bullet End [PACKT]"/>
    <w:basedOn w:val="BulletWithinBulletPACKT0"/>
    <w:uiPriority w:val="99"/>
    <w:locked/>
    <w:rsid w:val="00964972"/>
    <w:pPr>
      <w:spacing w:after="120"/>
    </w:pPr>
  </w:style>
  <w:style w:type="paragraph" w:customStyle="1" w:styleId="PartPACKT">
    <w:name w:val="Part [PACKT]"/>
    <w:basedOn w:val="TipWithinBulletPACKT"/>
    <w:uiPriority w:val="99"/>
    <w:qFormat/>
    <w:rsid w:val="00964972"/>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964972"/>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964972"/>
  </w:style>
  <w:style w:type="paragraph" w:customStyle="1" w:styleId="PartTitlePACKT">
    <w:name w:val="Part Title [PACKT]"/>
    <w:basedOn w:val="PartPACKT"/>
    <w:uiPriority w:val="99"/>
    <w:qFormat/>
    <w:rsid w:val="00964972"/>
    <w:rPr>
      <w:i/>
      <w:sz w:val="26"/>
      <w:u w:val="none"/>
    </w:rPr>
  </w:style>
  <w:style w:type="paragraph" w:customStyle="1" w:styleId="CommandLineEndPACKT">
    <w:name w:val="Command Line End [PACKT]"/>
    <w:basedOn w:val="CommandLinePACKT"/>
    <w:uiPriority w:val="99"/>
    <w:locked/>
    <w:rsid w:val="00964972"/>
    <w:pPr>
      <w:spacing w:after="120"/>
    </w:pPr>
    <w:rPr>
      <w:bCs/>
      <w:noProof/>
      <w:szCs w:val="20"/>
      <w:lang w:eastAsia="en-US"/>
    </w:rPr>
  </w:style>
  <w:style w:type="paragraph" w:customStyle="1" w:styleId="CodeWithinBulletsPACKT">
    <w:name w:val="Code Within Bullets [PACKT]"/>
    <w:basedOn w:val="CodePACKT"/>
    <w:uiPriority w:val="99"/>
    <w:locked/>
    <w:rsid w:val="00964972"/>
    <w:pPr>
      <w:ind w:left="1080"/>
    </w:pPr>
    <w:rPr>
      <w:szCs w:val="20"/>
    </w:rPr>
  </w:style>
  <w:style w:type="paragraph" w:customStyle="1" w:styleId="CodeWithinBulletsEndPACKT">
    <w:name w:val="Code Within Bullets End [PACKT]"/>
    <w:basedOn w:val="CodeWithinBulletsPACKT"/>
    <w:uiPriority w:val="99"/>
    <w:locked/>
    <w:rsid w:val="00964972"/>
    <w:pPr>
      <w:spacing w:after="120"/>
    </w:pPr>
  </w:style>
  <w:style w:type="paragraph" w:customStyle="1" w:styleId="NumberedBulletWithinBulletPACKT">
    <w:name w:val="Numbered Bullet Within Bullet [PACKT]"/>
    <w:basedOn w:val="BulletWithinBulletPACKT0"/>
    <w:uiPriority w:val="99"/>
    <w:locked/>
    <w:rsid w:val="00964972"/>
    <w:pPr>
      <w:numPr>
        <w:numId w:val="13"/>
      </w:numPr>
    </w:pPr>
  </w:style>
  <w:style w:type="paragraph" w:customStyle="1" w:styleId="NumberedBulletWithinBulletEndPACKT">
    <w:name w:val="Numbered Bullet Within Bullet End [PACKT]"/>
    <w:basedOn w:val="NumberedBulletWithinBulletPACKT"/>
    <w:uiPriority w:val="99"/>
    <w:locked/>
    <w:rsid w:val="00964972"/>
    <w:pPr>
      <w:spacing w:after="120"/>
    </w:pPr>
  </w:style>
  <w:style w:type="paragraph" w:customStyle="1" w:styleId="BulletWithinInformationBoxPACKT">
    <w:name w:val="Bullet Within Information Box [PACKT]"/>
    <w:basedOn w:val="InformationBoxPACKT"/>
    <w:uiPriority w:val="99"/>
    <w:qFormat/>
    <w:locked/>
    <w:rsid w:val="00964972"/>
    <w:pPr>
      <w:spacing w:before="0" w:after="20"/>
      <w:ind w:left="1080" w:hanging="360"/>
    </w:pPr>
  </w:style>
  <w:style w:type="paragraph" w:customStyle="1" w:styleId="CodeWithinTipEndPACKT">
    <w:name w:val="Code Within Tip End [PACKT]"/>
    <w:basedOn w:val="CodeWithinTipPACKT"/>
    <w:uiPriority w:val="99"/>
    <w:qFormat/>
    <w:rsid w:val="00964972"/>
    <w:pPr>
      <w:spacing w:after="120"/>
    </w:pPr>
  </w:style>
  <w:style w:type="paragraph" w:customStyle="1" w:styleId="CodeWithinInformationBoxPACKT">
    <w:name w:val="Code Within Information Box [PACKT]"/>
    <w:basedOn w:val="CodeWithinTipPACKT"/>
    <w:uiPriority w:val="99"/>
    <w:qFormat/>
    <w:rsid w:val="00964972"/>
    <w:pPr>
      <w:pBdr>
        <w:top w:val="single" w:sz="4" w:space="6" w:color="auto"/>
        <w:left w:val="single" w:sz="4" w:space="4" w:color="auto"/>
        <w:bottom w:val="single" w:sz="4" w:space="9" w:color="auto"/>
        <w:right w:val="single" w:sz="4" w:space="4" w:color="auto"/>
      </w:pBdr>
      <w:spacing w:after="20"/>
    </w:pPr>
  </w:style>
  <w:style w:type="paragraph" w:customStyle="1" w:styleId="IgnorePACKT">
    <w:name w:val="Ignore [PACKT]"/>
    <w:basedOn w:val="FigureWithinTipPACKT"/>
    <w:uiPriority w:val="99"/>
    <w:qFormat/>
    <w:rsid w:val="00964972"/>
  </w:style>
  <w:style w:type="paragraph" w:customStyle="1" w:styleId="FigureWithinTipPACKT">
    <w:name w:val="Figure Within Tip [PACKT]"/>
    <w:basedOn w:val="FigureWithinTableContentPACKT"/>
    <w:uiPriority w:val="99"/>
    <w:qFormat/>
    <w:rsid w:val="0096497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96497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96497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964972"/>
  </w:style>
  <w:style w:type="paragraph" w:customStyle="1" w:styleId="InformationBoxWithinBulletPACKT">
    <w:name w:val="Information Box Within Bullet [PACKT]"/>
    <w:basedOn w:val="InformationBoxPACKT"/>
    <w:uiPriority w:val="99"/>
    <w:qFormat/>
    <w:rsid w:val="00964972"/>
    <w:pPr>
      <w:ind w:left="1080"/>
    </w:pPr>
  </w:style>
  <w:style w:type="paragraph" w:customStyle="1" w:styleId="BulletWithinInformationBoxEndPACKT">
    <w:name w:val="Bullet Within Information Box End [PACKT]"/>
    <w:basedOn w:val="BulletWithinInformationBoxPACKT"/>
    <w:uiPriority w:val="99"/>
    <w:qFormat/>
    <w:rsid w:val="00964972"/>
    <w:pPr>
      <w:spacing w:after="60"/>
    </w:pPr>
  </w:style>
  <w:style w:type="paragraph" w:customStyle="1" w:styleId="BulletWithinTipPACKT">
    <w:name w:val="Bullet Within Tip [PACKT]"/>
    <w:basedOn w:val="BulletWithinInformationBoxPACKT"/>
    <w:uiPriority w:val="99"/>
    <w:qFormat/>
    <w:rsid w:val="00964972"/>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964972"/>
    <w:pPr>
      <w:spacing w:after="60"/>
    </w:pPr>
  </w:style>
  <w:style w:type="paragraph" w:customStyle="1" w:styleId="CodeWithinInformationBoxEndPACKT">
    <w:name w:val="Code Within Information Box End [PACKT]"/>
    <w:basedOn w:val="CodeWithinInformationBoxPACKT"/>
    <w:qFormat/>
    <w:rsid w:val="00964972"/>
    <w:pPr>
      <w:spacing w:before="180" w:after="180"/>
    </w:pPr>
  </w:style>
  <w:style w:type="paragraph" w:customStyle="1" w:styleId="CodeWithinTableColumnContentPACKT">
    <w:name w:val="Code Within Table Column Content [PACKT]"/>
    <w:basedOn w:val="CodeWithinTipEndPACKT"/>
    <w:uiPriority w:val="99"/>
    <w:qFormat/>
    <w:rsid w:val="0096497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964972"/>
    <w:pPr>
      <w:spacing w:after="120"/>
    </w:pPr>
  </w:style>
  <w:style w:type="paragraph" w:customStyle="1" w:styleId="CommandLineWithinTipPACKT">
    <w:name w:val="Command Line Within Tip [PACKT]"/>
    <w:basedOn w:val="CommandLinePACKT"/>
    <w:uiPriority w:val="99"/>
    <w:qFormat/>
    <w:rsid w:val="00964972"/>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964972"/>
    <w:pPr>
      <w:spacing w:after="120"/>
    </w:pPr>
  </w:style>
  <w:style w:type="paragraph" w:customStyle="1" w:styleId="CommandLineWithinInformationBoxPACKT">
    <w:name w:val="Command Line Within Information Box [PACKT]"/>
    <w:basedOn w:val="CommandLineWithinTipPACKT"/>
    <w:uiPriority w:val="99"/>
    <w:qFormat/>
    <w:rsid w:val="00964972"/>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964972"/>
    <w:pPr>
      <w:spacing w:after="120"/>
    </w:pPr>
  </w:style>
  <w:style w:type="paragraph" w:customStyle="1" w:styleId="CommandLineWithinTableColumnContentPACKT">
    <w:name w:val="Command Line Within Table Column Content [PACKT]"/>
    <w:basedOn w:val="CommandLineWithinInformationBoxEndPACKT"/>
    <w:uiPriority w:val="99"/>
    <w:qFormat/>
    <w:rsid w:val="0096497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964972"/>
    <w:pPr>
      <w:spacing w:after="120"/>
    </w:pPr>
  </w:style>
  <w:style w:type="paragraph" w:customStyle="1" w:styleId="CommandLineWithinBulletPACKT">
    <w:name w:val="Command Line Within Bullet [PACKT]"/>
    <w:basedOn w:val="CommandLineWithinTableColumnContentEndPACKT"/>
    <w:uiPriority w:val="99"/>
    <w:qFormat/>
    <w:rsid w:val="00964972"/>
    <w:pPr>
      <w:ind w:left="720"/>
    </w:pPr>
  </w:style>
  <w:style w:type="paragraph" w:customStyle="1" w:styleId="CommandLineWithinBulletEndPACKT">
    <w:name w:val="Command Line Within Bullet End [PACKT]"/>
    <w:basedOn w:val="CommandLineWithinBulletPACKT"/>
    <w:uiPriority w:val="99"/>
    <w:qFormat/>
    <w:rsid w:val="00964972"/>
  </w:style>
  <w:style w:type="paragraph" w:customStyle="1" w:styleId="QuoteWithinBulletPACKT">
    <w:name w:val="Quote Within Bullet [PACKT]"/>
    <w:basedOn w:val="QuotePACKT"/>
    <w:uiPriority w:val="99"/>
    <w:qFormat/>
    <w:rsid w:val="00964972"/>
    <w:pPr>
      <w:ind w:left="864" w:right="864"/>
    </w:pPr>
  </w:style>
  <w:style w:type="paragraph" w:customStyle="1" w:styleId="RomanNumberedBulletPACKT">
    <w:name w:val="Roman Numbered Bullet [PACKT]"/>
    <w:basedOn w:val="NumberedBulletPACKT"/>
    <w:uiPriority w:val="99"/>
    <w:qFormat/>
    <w:rsid w:val="00964972"/>
    <w:pPr>
      <w:numPr>
        <w:numId w:val="15"/>
      </w:numPr>
      <w:tabs>
        <w:tab w:val="clear" w:pos="360"/>
      </w:tabs>
    </w:pPr>
  </w:style>
  <w:style w:type="paragraph" w:customStyle="1" w:styleId="RomanNumberedBulletEndPACKT">
    <w:name w:val="Roman Numbered Bullet End [PACKT]"/>
    <w:basedOn w:val="RomanNumberedBulletPACKT"/>
    <w:uiPriority w:val="99"/>
    <w:qFormat/>
    <w:rsid w:val="00964972"/>
    <w:pPr>
      <w:spacing w:after="120"/>
    </w:pPr>
  </w:style>
  <w:style w:type="character" w:customStyle="1" w:styleId="IconPACKT">
    <w:name w:val="Icon [PACKT]"/>
    <w:uiPriority w:val="99"/>
    <w:qFormat/>
    <w:rsid w:val="00964972"/>
    <w:rPr>
      <w:rFonts w:ascii="Times New Roman" w:hAnsi="Times New Roman"/>
      <w:noProof/>
      <w:sz w:val="22"/>
    </w:rPr>
  </w:style>
  <w:style w:type="paragraph" w:customStyle="1" w:styleId="FigureCaptionPACKT">
    <w:name w:val="Figure Caption [PACKT]"/>
    <w:basedOn w:val="FigurePACKT"/>
    <w:uiPriority w:val="99"/>
    <w:qFormat/>
    <w:rsid w:val="00964972"/>
    <w:pPr>
      <w:spacing w:before="0" w:after="120"/>
    </w:pPr>
    <w:rPr>
      <w:rFonts w:ascii="Times New Roman" w:hAnsi="Times New Roman"/>
    </w:rPr>
  </w:style>
  <w:style w:type="paragraph" w:customStyle="1" w:styleId="AlphabeticalBulletPACKT">
    <w:name w:val="Alphabetical Bullet [PACKT]"/>
    <w:basedOn w:val="Normal"/>
    <w:uiPriority w:val="99"/>
    <w:qFormat/>
    <w:rsid w:val="00964972"/>
    <w:pPr>
      <w:numPr>
        <w:numId w:val="20"/>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964972"/>
    <w:pPr>
      <w:spacing w:after="120"/>
    </w:pPr>
    <w:rPr>
      <w:bCs/>
    </w:rPr>
  </w:style>
  <w:style w:type="paragraph" w:customStyle="1" w:styleId="PartSectionPACKT">
    <w:name w:val="Part Section [PACKT]"/>
    <w:basedOn w:val="PartTitlePACKT"/>
    <w:uiPriority w:val="99"/>
    <w:qFormat/>
    <w:rsid w:val="00964972"/>
    <w:rPr>
      <w:sz w:val="46"/>
    </w:rPr>
  </w:style>
  <w:style w:type="paragraph" w:customStyle="1" w:styleId="BulletWithinTableColumnContentPACKT">
    <w:name w:val="Bullet Within Table Column Content [PACKT]"/>
    <w:basedOn w:val="BulletPACKT"/>
    <w:uiPriority w:val="99"/>
    <w:qFormat/>
    <w:rsid w:val="00964972"/>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964972"/>
    <w:pPr>
      <w:spacing w:after="120"/>
    </w:pPr>
  </w:style>
  <w:style w:type="paragraph" w:customStyle="1" w:styleId="PartHeadingPACKT">
    <w:name w:val="Part Heading [PACKT]"/>
    <w:basedOn w:val="ChapterTitlePACKT"/>
    <w:qFormat/>
    <w:rsid w:val="00964972"/>
  </w:style>
  <w:style w:type="paragraph" w:customStyle="1" w:styleId="BulletWithoutBulletWithinBulletPACKT">
    <w:name w:val="Bullet Without Bullet Within Bullet [PACKT]"/>
    <w:basedOn w:val="BulletPACKT"/>
    <w:uiPriority w:val="99"/>
    <w:rsid w:val="00964972"/>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964972"/>
    <w:pPr>
      <w:spacing w:after="120"/>
    </w:pPr>
  </w:style>
  <w:style w:type="paragraph" w:customStyle="1" w:styleId="BulletWithoutBulletWithinNestedBulletPACKT">
    <w:name w:val="Bullet Without Bullet Within Nested Bullet [PACKT]"/>
    <w:basedOn w:val="BulletWithoutBulletWithinBulletPACKT"/>
    <w:uiPriority w:val="99"/>
    <w:rsid w:val="00964972"/>
    <w:pPr>
      <w:ind w:left="1440"/>
    </w:pPr>
  </w:style>
  <w:style w:type="paragraph" w:customStyle="1" w:styleId="BulletWithoutBulletWithinNestedBulletEndPACKT">
    <w:name w:val="Bullet Without Bullet Within Nested Bullet End [PACKT]"/>
    <w:basedOn w:val="BulletWithoutBulletWithinNestedBulletPACKT"/>
    <w:uiPriority w:val="99"/>
    <w:rsid w:val="00964972"/>
    <w:pPr>
      <w:spacing w:after="173"/>
    </w:pPr>
  </w:style>
  <w:style w:type="paragraph" w:customStyle="1" w:styleId="AppendixTitlePACKT">
    <w:name w:val="Appendix Title [PACKT]"/>
    <w:basedOn w:val="NormalPACKT"/>
    <w:uiPriority w:val="99"/>
    <w:rsid w:val="00964972"/>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
    <w:name w:val="Numbered Bullet"/>
    <w:uiPriority w:val="99"/>
    <w:rsid w:val="00964972"/>
    <w:pPr>
      <w:numPr>
        <w:numId w:val="3"/>
      </w:numPr>
    </w:pPr>
  </w:style>
  <w:style w:type="numbering" w:customStyle="1" w:styleId="NumberedBulletWithinBullet">
    <w:name w:val="Numbered Bullet Within Bullet"/>
    <w:uiPriority w:val="99"/>
    <w:rsid w:val="00964972"/>
    <w:pPr>
      <w:numPr>
        <w:numId w:val="6"/>
      </w:numPr>
    </w:pPr>
  </w:style>
  <w:style w:type="numbering" w:customStyle="1" w:styleId="RomanNumberedBullet">
    <w:name w:val="Roman Numbered Bullet"/>
    <w:uiPriority w:val="99"/>
    <w:rsid w:val="00964972"/>
    <w:pPr>
      <w:numPr>
        <w:numId w:val="14"/>
      </w:numPr>
    </w:pPr>
  </w:style>
  <w:style w:type="numbering" w:customStyle="1" w:styleId="AlphabeticalBullet">
    <w:name w:val="Alphabetical Bullet"/>
    <w:uiPriority w:val="99"/>
    <w:rsid w:val="00964972"/>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69_New_Template_Normal_Seri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269_New_Template_Normal_Series</Template>
  <TotalTime>1505</TotalTime>
  <Pages>23</Pages>
  <Words>6062</Words>
  <Characters>34560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40541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darth10</dc:creator>
  <cp:lastModifiedBy>Aishwarya Pandere</cp:lastModifiedBy>
  <cp:revision>48</cp:revision>
  <cp:lastPrinted>2004-01-27T14:10:00Z</cp:lastPrinted>
  <dcterms:created xsi:type="dcterms:W3CDTF">2015-12-11T08:11:00Z</dcterms:created>
  <dcterms:modified xsi:type="dcterms:W3CDTF">2015-12-22T12:35:00Z</dcterms:modified>
</cp:coreProperties>
</file>